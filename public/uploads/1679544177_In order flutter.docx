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BAAC"/>
          <w:sz w:val="44"/>
          <w:szCs w:val="44"/>
        </w:rPr>
      </w:pPr>
      <w:r>
        <w:rPr>
          <w:rFonts w:ascii="Courier New" w:eastAsia="Times New Roman" w:hAnsi="Courier New" w:cs="Courier New"/>
          <w:b/>
          <w:color w:val="1FBAAC"/>
          <w:sz w:val="44"/>
          <w:szCs w:val="44"/>
        </w:rPr>
        <w:t>In order:</w:t>
      </w:r>
    </w:p>
    <w:p w:rsid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BAAC"/>
          <w:sz w:val="44"/>
          <w:szCs w:val="44"/>
        </w:rPr>
      </w:pP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BAAC"/>
          <w:sz w:val="44"/>
          <w:szCs w:val="44"/>
        </w:rPr>
      </w:pPr>
      <w:proofErr w:type="gramStart"/>
      <w:r>
        <w:rPr>
          <w:rFonts w:ascii="Courier New" w:eastAsia="Times New Roman" w:hAnsi="Courier New" w:cs="Courier New"/>
          <w:b/>
          <w:color w:val="1FBAAC"/>
          <w:sz w:val="44"/>
          <w:szCs w:val="44"/>
        </w:rPr>
        <w:t>1.</w:t>
      </w:r>
      <w:r w:rsidRPr="00D5407E">
        <w:rPr>
          <w:rFonts w:ascii="Courier New" w:eastAsia="Times New Roman" w:hAnsi="Courier New" w:cs="Courier New"/>
          <w:b/>
          <w:color w:val="1FBAAC"/>
          <w:sz w:val="44"/>
          <w:szCs w:val="44"/>
        </w:rPr>
        <w:t>A</w:t>
      </w:r>
      <w:proofErr w:type="gramEnd"/>
      <w:r w:rsidRPr="00D5407E">
        <w:rPr>
          <w:rFonts w:ascii="Courier New" w:eastAsia="Times New Roman" w:hAnsi="Courier New" w:cs="Courier New"/>
          <w:b/>
          <w:color w:val="1FBAAC"/>
          <w:sz w:val="44"/>
          <w:szCs w:val="44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b/>
          <w:color w:val="1FBAAC"/>
          <w:sz w:val="44"/>
          <w:szCs w:val="44"/>
        </w:rPr>
        <w:t>startapp</w:t>
      </w:r>
      <w:proofErr w:type="spellEnd"/>
      <w:r w:rsidRPr="00D5407E">
        <w:rPr>
          <w:rFonts w:ascii="Courier New" w:eastAsia="Times New Roman" w:hAnsi="Courier New" w:cs="Courier New"/>
          <w:b/>
          <w:color w:val="1FBAAC"/>
          <w:sz w:val="44"/>
          <w:szCs w:val="44"/>
        </w:rPr>
        <w:t xml:space="preserve"> project in flutter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BAAC"/>
          <w:sz w:val="44"/>
          <w:szCs w:val="44"/>
        </w:rPr>
      </w:pP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BAAC"/>
          <w:sz w:val="44"/>
          <w:szCs w:val="44"/>
        </w:rPr>
      </w:pP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5407E">
        <w:rPr>
          <w:rFonts w:ascii="Courier New" w:eastAsia="Times New Roman" w:hAnsi="Courier New" w:cs="Courier New"/>
          <w:b/>
          <w:color w:val="1FBAAC"/>
          <w:sz w:val="21"/>
          <w:szCs w:val="21"/>
        </w:rPr>
        <w:t>i</w:t>
      </w:r>
      <w:r w:rsidRPr="00D5407E">
        <w:rPr>
          <w:rFonts w:ascii="Courier New" w:eastAsia="Times New Roman" w:hAnsi="Courier New" w:cs="Courier New"/>
          <w:color w:val="1FBAAC"/>
          <w:sz w:val="21"/>
          <w:szCs w:val="21"/>
        </w:rPr>
        <w:t>mport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</w:t>
      </w:r>
      <w:proofErr w:type="spellStart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package:flutter</w:t>
      </w:r>
      <w:proofErr w:type="spellEnd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/</w:t>
      </w:r>
      <w:proofErr w:type="spellStart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material.dart</w:t>
      </w:r>
      <w:proofErr w:type="spellEnd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void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main() =&gt; </w:t>
      </w:r>
      <w:proofErr w:type="spell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runApp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MyApp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());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5407E">
        <w:rPr>
          <w:rFonts w:ascii="Courier New" w:eastAsia="Times New Roman" w:hAnsi="Courier New" w:cs="Courier New"/>
          <w:color w:val="1FBAAC"/>
          <w:sz w:val="21"/>
          <w:szCs w:val="21"/>
        </w:rPr>
        <w:t>class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MyApp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D5407E">
        <w:rPr>
          <w:rFonts w:ascii="Courier New" w:eastAsia="Times New Roman" w:hAnsi="Courier New" w:cs="Courier New"/>
          <w:color w:val="1FBAAC"/>
          <w:sz w:val="21"/>
          <w:szCs w:val="21"/>
        </w:rPr>
        <w:t>extends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StatelessWidget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@override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Widget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build(</w:t>
      </w:r>
      <w:proofErr w:type="spellStart"/>
      <w:proofErr w:type="gramEnd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BuildContext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context) {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proofErr w:type="gramStart"/>
      <w:r w:rsidRPr="00D5407E">
        <w:rPr>
          <w:rFonts w:ascii="Courier New" w:eastAsia="Times New Roman" w:hAnsi="Courier New" w:cs="Courier New"/>
          <w:color w:val="1FBAAC"/>
          <w:sz w:val="21"/>
          <w:szCs w:val="21"/>
        </w:rPr>
        <w:t>return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MaterialApp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title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: </w:t>
      </w:r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'Welcome to Flutter'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home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: </w:t>
      </w:r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Scaffold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</w:t>
      </w:r>
      <w:proofErr w:type="spellStart"/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appBar</w:t>
      </w:r>
      <w:proofErr w:type="spellEnd"/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: </w:t>
      </w:r>
      <w:proofErr w:type="spellStart"/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AppBar</w:t>
      </w:r>
      <w:proofErr w:type="spell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</w:t>
      </w:r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title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: </w:t>
      </w:r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Text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'Welcome to Flutter'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),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</w:t>
      </w:r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body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: </w:t>
      </w:r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Center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</w:t>
      </w:r>
      <w:proofErr w:type="gramStart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child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: </w:t>
      </w:r>
      <w:r w:rsidRPr="00D5407E">
        <w:rPr>
          <w:rFonts w:ascii="Courier New" w:eastAsia="Times New Roman" w:hAnsi="Courier New" w:cs="Courier New"/>
          <w:color w:val="660066"/>
          <w:sz w:val="21"/>
          <w:szCs w:val="21"/>
        </w:rPr>
        <w:t>Text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'Hello World'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),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),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);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}</w:t>
      </w:r>
    </w:p>
    <w:p w:rsidR="00D5407E" w:rsidRPr="00D5407E" w:rsidRDefault="00D5407E" w:rsidP="00D540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5407E">
        <w:rPr>
          <w:rFonts w:ascii="Arial" w:eastAsia="Times New Roman" w:hAnsi="Arial" w:cs="Arial"/>
          <w:color w:val="4A4A4A"/>
          <w:sz w:val="27"/>
          <w:szCs w:val="27"/>
        </w:rPr>
        <w:t>Observations</w:t>
      </w:r>
    </w:p>
    <w:p w:rsidR="00D5407E" w:rsidRPr="00D5407E" w:rsidRDefault="00D5407E" w:rsidP="00D54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This example creates a Material app. </w:t>
      </w:r>
      <w:hyperlink r:id="rId6" w:history="1">
        <w:r w:rsidRPr="00D5407E">
          <w:rPr>
            <w:rFonts w:ascii="Arial" w:eastAsia="Times New Roman" w:hAnsi="Arial" w:cs="Arial"/>
            <w:color w:val="1389FD"/>
            <w:sz w:val="24"/>
            <w:szCs w:val="24"/>
          </w:rPr>
          <w:t>Material</w:t>
        </w:r>
      </w:hyperlink>
      <w:r w:rsidRPr="00D5407E">
        <w:rPr>
          <w:rFonts w:ascii="Arial" w:eastAsia="Times New Roman" w:hAnsi="Arial" w:cs="Arial"/>
          <w:color w:val="4A4A4A"/>
          <w:sz w:val="24"/>
          <w:szCs w:val="24"/>
        </w:rPr>
        <w:t> is a visual design language that is standard on mobile and the web. Flutter offers a rich set of Material widgets. It’s a good idea to have a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uses-material-design: true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 entry in the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flutter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 section of your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pubspec.yaml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 file. This will allow you to use more features of Material, such as their set of predefined </w:t>
      </w:r>
      <w:hyperlink r:id="rId7" w:history="1">
        <w:r w:rsidRPr="00D5407E">
          <w:rPr>
            <w:rFonts w:ascii="Arial" w:eastAsia="Times New Roman" w:hAnsi="Arial" w:cs="Arial"/>
            <w:color w:val="1389FD"/>
            <w:sz w:val="24"/>
            <w:szCs w:val="24"/>
          </w:rPr>
          <w:t>Icons</w:t>
        </w:r>
      </w:hyperlink>
      <w:r w:rsidRPr="00D5407E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5407E" w:rsidRPr="00D5407E" w:rsidRDefault="00D5407E" w:rsidP="00D54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The </w:t>
      </w:r>
      <w:proofErr w:type="gram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main(</w:t>
      </w:r>
      <w:proofErr w:type="gramEnd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)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 method uses arrow (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=&gt;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) notation. Use arrow notation for one-line functions or methods.</w:t>
      </w:r>
    </w:p>
    <w:p w:rsidR="00D5407E" w:rsidRPr="00D5407E" w:rsidRDefault="00D5407E" w:rsidP="00D54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The app extends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StatelessWidget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, which makes the app itself a widget. In Flutter, almost everything is a widget, including alignment, padding, and layout.</w:t>
      </w:r>
    </w:p>
    <w:p w:rsidR="00D5407E" w:rsidRPr="00D5407E" w:rsidRDefault="00D5407E" w:rsidP="00D54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The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Scaffold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 xml:space="preserve"> widget, from the Material library, provides a default app bar, and a body property that holds the widget tree for the home screen. The widget </w:t>
      </w:r>
      <w:proofErr w:type="spellStart"/>
      <w:r w:rsidRPr="00D5407E">
        <w:rPr>
          <w:rFonts w:ascii="Arial" w:eastAsia="Times New Roman" w:hAnsi="Arial" w:cs="Arial"/>
          <w:color w:val="4A4A4A"/>
          <w:sz w:val="24"/>
          <w:szCs w:val="24"/>
        </w:rPr>
        <w:t>subtree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 xml:space="preserve"> can be quite complex.</w:t>
      </w:r>
    </w:p>
    <w:p w:rsidR="00D5407E" w:rsidRPr="00D5407E" w:rsidRDefault="00D5407E" w:rsidP="00D54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A widget’s main job is to provide a </w:t>
      </w:r>
      <w:proofErr w:type="gram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build(</w:t>
      </w:r>
      <w:proofErr w:type="gramEnd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)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 method that describes how to display the widget in terms of other, lower level widgets.</w:t>
      </w:r>
    </w:p>
    <w:p w:rsidR="00D5407E" w:rsidRPr="00D5407E" w:rsidRDefault="00D5407E" w:rsidP="00D54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The body for this example consists of a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Center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 widget containing a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Text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 xml:space="preserve"> child widget. The Center widget aligns its widget </w:t>
      </w:r>
      <w:proofErr w:type="spellStart"/>
      <w:r w:rsidRPr="00D5407E">
        <w:rPr>
          <w:rFonts w:ascii="Arial" w:eastAsia="Times New Roman" w:hAnsi="Arial" w:cs="Arial"/>
          <w:color w:val="4A4A4A"/>
          <w:sz w:val="24"/>
          <w:szCs w:val="24"/>
        </w:rPr>
        <w:t>subtree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 xml:space="preserve"> to the center of the screen</w:t>
      </w:r>
    </w:p>
    <w:p w:rsidR="00D5407E" w:rsidRPr="00D5407E" w:rsidRDefault="00D5407E" w:rsidP="00D5407E">
      <w:pPr>
        <w:pStyle w:val="Heading2"/>
        <w:shd w:val="clear" w:color="auto" w:fill="FFFFFF"/>
        <w:rPr>
          <w:rFonts w:ascii="Arial" w:eastAsia="Times New Roman" w:hAnsi="Arial" w:cs="Arial"/>
          <w:b w:val="0"/>
          <w:bCs w:val="0"/>
          <w:color w:val="4A4A4A"/>
          <w:sz w:val="36"/>
          <w:szCs w:val="36"/>
        </w:rPr>
      </w:pPr>
      <w:r>
        <w:lastRenderedPageBreak/>
        <w:t>2.</w:t>
      </w:r>
      <w:r w:rsidRPr="00D5407E">
        <w:rPr>
          <w:rFonts w:ascii="Arial" w:eastAsia="Times New Roman" w:hAnsi="Arial" w:cs="Arial"/>
          <w:b w:val="0"/>
          <w:bCs w:val="0"/>
          <w:color w:val="4A4A4A"/>
          <w:sz w:val="36"/>
          <w:szCs w:val="36"/>
        </w:rPr>
        <w:t xml:space="preserve"> Use an external package</w:t>
      </w:r>
    </w:p>
    <w:p w:rsidR="00D5407E" w:rsidRPr="00D5407E" w:rsidRDefault="00D5407E" w:rsidP="00D5407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In this step, you’ll start using an open-source package named </w:t>
      </w:r>
      <w:proofErr w:type="spellStart"/>
      <w:r w:rsidRPr="00D5407E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"https://pub.dev/packages/english_words" </w:instrTex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  <w:r w:rsidRPr="00D5407E">
        <w:rPr>
          <w:rFonts w:ascii="Arial" w:eastAsia="Times New Roman" w:hAnsi="Arial" w:cs="Arial"/>
          <w:color w:val="1389FD"/>
          <w:sz w:val="24"/>
          <w:szCs w:val="24"/>
        </w:rPr>
        <w:t>english_words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, which contains a few thousand of the most used English words plus some utility functions.</w:t>
      </w:r>
    </w:p>
    <w:p w:rsidR="00D5407E" w:rsidRPr="00D5407E" w:rsidRDefault="00D5407E" w:rsidP="00D5407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You can find the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english_words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 package, as well as many other open source packages, on </w:t>
      </w:r>
      <w:proofErr w:type="spellStart"/>
      <w:r w:rsidRPr="00D5407E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"https://pub.dev/" </w:instrTex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  <w:r w:rsidRPr="00D5407E">
        <w:rPr>
          <w:rFonts w:ascii="Arial" w:eastAsia="Times New Roman" w:hAnsi="Arial" w:cs="Arial"/>
          <w:color w:val="1389FD"/>
          <w:sz w:val="24"/>
          <w:szCs w:val="24"/>
        </w:rPr>
        <w:t>pub.dev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5407E" w:rsidRPr="00D5407E" w:rsidRDefault="00D5407E" w:rsidP="00D5407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The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pubspec.yaml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 file manages the assets and dependencies for a Flutter app. In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pubspec.yaml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, add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english_words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 (3.1.5 or higher) to the dependencies list:</w:t>
      </w:r>
    </w:p>
    <w:p w:rsidR="00D5407E" w:rsidRPr="00D5407E" w:rsidRDefault="00D5407E" w:rsidP="00D5407E">
      <w:pPr>
        <w:shd w:val="clear" w:color="auto" w:fill="F7F7F7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Helvetica" w:eastAsia="Times New Roman" w:hAnsi="Helvetica" w:cs="Helvetica"/>
          <w:color w:val="4A4A4A"/>
          <w:sz w:val="23"/>
          <w:szCs w:val="23"/>
        </w:rPr>
        <w:t>{step1_base → step2_use_package}/</w:t>
      </w:r>
      <w:proofErr w:type="spellStart"/>
      <w:r w:rsidRPr="00D5407E">
        <w:rPr>
          <w:rFonts w:ascii="Helvetica" w:eastAsia="Times New Roman" w:hAnsi="Helvetica" w:cs="Helvetica"/>
          <w:color w:val="4A4A4A"/>
          <w:sz w:val="23"/>
          <w:szCs w:val="23"/>
        </w:rPr>
        <w:t>pubspec.yaml</w:t>
      </w:r>
      <w:proofErr w:type="spellEnd"/>
    </w:p>
    <w:tbl>
      <w:tblPr>
        <w:tblW w:w="85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75"/>
      </w:tblGrid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D5E4F2"/>
              <w:left w:val="single" w:sz="6" w:space="0" w:color="D5E4F2"/>
              <w:bottom w:val="single" w:sz="2" w:space="0" w:color="D5E4F2"/>
              <w:right w:val="single" w:sz="6" w:space="0" w:color="D5E4F2"/>
            </w:tcBorders>
            <w:shd w:val="clear" w:color="auto" w:fill="F8FAF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vAlign w:val="center"/>
            <w:hideMark/>
          </w:tcPr>
          <w:p w:rsidR="00D5407E" w:rsidRPr="00D5407E" w:rsidRDefault="00D5407E" w:rsidP="00D5407E">
            <w:pPr>
              <w:shd w:val="clear" w:color="auto" w:fill="F8FAFD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@@ -8,4 +8,5 @@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8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dependencies: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9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flutter: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10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sdk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: </w:t>
            </w:r>
            <w:r w:rsidRPr="00D5407E">
              <w:rPr>
                <w:rFonts w:ascii="Consolas" w:eastAsia="Times New Roman" w:hAnsi="Consolas" w:cs="Times New Roman"/>
                <w:color w:val="DD1144"/>
                <w:sz w:val="20"/>
                <w:szCs w:val="20"/>
              </w:rPr>
              <w:t>flutter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11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cupertino_icons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: </w:t>
            </w:r>
            <w:r w:rsidRPr="00D5407E">
              <w:rPr>
                <w:rFonts w:ascii="Consolas" w:eastAsia="Times New Roman" w:hAnsi="Consolas" w:cs="Times New Roman"/>
                <w:color w:val="DD1144"/>
                <w:sz w:val="20"/>
                <w:szCs w:val="20"/>
              </w:rPr>
              <w:t>^0.1.2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B4E2B4"/>
              <w:left w:val="single" w:sz="6" w:space="0" w:color="B4E2B4"/>
              <w:bottom w:val="single" w:sz="2" w:space="0" w:color="B4E2B4"/>
              <w:right w:val="single" w:sz="6" w:space="0" w:color="B4E2B4"/>
            </w:tcBorders>
            <w:shd w:val="clear" w:color="auto" w:fill="DDFFD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vAlign w:val="center"/>
            <w:hideMark/>
          </w:tcPr>
          <w:p w:rsidR="00D5407E" w:rsidRPr="00D5407E" w:rsidRDefault="00D5407E" w:rsidP="00D5407E">
            <w:pPr>
              <w:shd w:val="clear" w:color="auto" w:fill="DDFFDD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+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english_words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: </w:t>
            </w:r>
            <w:r w:rsidRPr="00D5407E">
              <w:rPr>
                <w:rFonts w:ascii="Consolas" w:eastAsia="Times New Roman" w:hAnsi="Consolas" w:cs="Times New Roman"/>
                <w:color w:val="DD1144"/>
                <w:sz w:val="20"/>
                <w:szCs w:val="20"/>
              </w:rPr>
              <w:t>^3.1.5</w:t>
            </w:r>
          </w:p>
        </w:tc>
      </w:tr>
    </w:tbl>
    <w:p w:rsidR="00D5407E" w:rsidRPr="00D5407E" w:rsidRDefault="00D5407E" w:rsidP="00D5407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While viewing the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pubspec.yaml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 file in Android Studio’s editor view, click </w:t>
      </w:r>
      <w:r w:rsidRPr="00D5407E">
        <w:rPr>
          <w:rFonts w:ascii="Arial" w:eastAsia="Times New Roman" w:hAnsi="Arial" w:cs="Arial"/>
          <w:b/>
          <w:bCs/>
          <w:color w:val="4A4A4A"/>
          <w:sz w:val="24"/>
          <w:szCs w:val="24"/>
        </w:rPr>
        <w:t>Pub get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. This pulls the package into your project. You should see the following in the console:</w:t>
      </w:r>
    </w:p>
    <w:p w:rsidR="00D5407E" w:rsidRPr="00D5407E" w:rsidRDefault="00D5407E" w:rsidP="00D5407E">
      <w:pPr>
        <w:shd w:val="clear" w:color="auto" w:fill="212121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64DD17"/>
          <w:sz w:val="24"/>
          <w:szCs w:val="24"/>
        </w:rPr>
      </w:pPr>
      <w:proofErr w:type="spellStart"/>
      <w:r w:rsidRPr="00D5407E">
        <w:rPr>
          <w:rFonts w:ascii="Material Icons" w:eastAsia="Times New Roman" w:hAnsi="Material Icons" w:cs="Arial"/>
          <w:i/>
          <w:iCs/>
          <w:color w:val="64DD17"/>
          <w:sz w:val="36"/>
          <w:szCs w:val="36"/>
        </w:rPr>
        <w:t>content_copy</w:t>
      </w:r>
      <w:proofErr w:type="spellEnd"/>
    </w:p>
    <w:p w:rsidR="00D5407E" w:rsidRPr="00D5407E" w:rsidRDefault="00D5407E" w:rsidP="00D5407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4DD17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9E9E9E"/>
          <w:sz w:val="20"/>
          <w:szCs w:val="20"/>
        </w:rPr>
        <w:t>$</w:t>
      </w:r>
      <w:r w:rsidRPr="00D5407E">
        <w:rPr>
          <w:rFonts w:ascii="Courier New" w:eastAsia="Times New Roman" w:hAnsi="Courier New" w:cs="Courier New"/>
          <w:color w:val="64DD17"/>
          <w:sz w:val="20"/>
          <w:szCs w:val="20"/>
        </w:rPr>
        <w:t xml:space="preserve"> flutter pub get</w:t>
      </w:r>
    </w:p>
    <w:p w:rsidR="00D5407E" w:rsidRPr="00D5407E" w:rsidRDefault="00D5407E" w:rsidP="00D5407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Running "flutter pub get" in </w:t>
      </w:r>
      <w:proofErr w:type="spellStart"/>
      <w:r w:rsidRPr="00D5407E">
        <w:rPr>
          <w:rFonts w:ascii="Courier New" w:eastAsia="Times New Roman" w:hAnsi="Courier New" w:cs="Courier New"/>
          <w:color w:val="FFFFFF"/>
          <w:sz w:val="20"/>
          <w:szCs w:val="20"/>
        </w:rPr>
        <w:t>startup_namer</w:t>
      </w:r>
      <w:proofErr w:type="spellEnd"/>
      <w:r w:rsidRPr="00D5407E">
        <w:rPr>
          <w:rFonts w:ascii="Courier New" w:eastAsia="Times New Roman" w:hAnsi="Courier New" w:cs="Courier New"/>
          <w:color w:val="FFFFFF"/>
          <w:sz w:val="20"/>
          <w:szCs w:val="20"/>
        </w:rPr>
        <w:t>...</w:t>
      </w:r>
    </w:p>
    <w:p w:rsidR="00D5407E" w:rsidRPr="00D5407E" w:rsidRDefault="00D5407E" w:rsidP="00D5407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FFFFFF"/>
          <w:sz w:val="20"/>
          <w:szCs w:val="20"/>
        </w:rPr>
        <w:t>Process finished with exit code 0</w:t>
      </w:r>
    </w:p>
    <w:p w:rsidR="00D5407E" w:rsidRPr="00D5407E" w:rsidRDefault="00D5407E" w:rsidP="00D5407E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Performing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Pub get</w:t>
      </w:r>
      <w:r w:rsidRPr="00D5407E">
        <w:rPr>
          <w:rFonts w:ascii="Arial" w:eastAsia="Times New Roman" w:hAnsi="Arial" w:cs="Arial"/>
          <w:color w:val="4A4A4A"/>
          <w:sz w:val="24"/>
          <w:szCs w:val="24"/>
        </w:rPr>
        <w:t> also auto-generates the 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pubspec.lock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 file with a list of all packages pulled into the project and their version numbers.</w:t>
      </w:r>
    </w:p>
    <w:p w:rsidR="00D5407E" w:rsidRPr="00D5407E" w:rsidRDefault="00D5407E" w:rsidP="00D5407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In </w:t>
      </w:r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lib/</w:t>
      </w:r>
      <w:proofErr w:type="spellStart"/>
      <w:r w:rsidRPr="00D5407E">
        <w:rPr>
          <w:rFonts w:ascii="Courier New" w:eastAsia="Times New Roman" w:hAnsi="Courier New" w:cs="Courier New"/>
          <w:color w:val="008F83"/>
          <w:sz w:val="21"/>
          <w:szCs w:val="21"/>
        </w:rPr>
        <w:t>main.dart</w:t>
      </w:r>
      <w:proofErr w:type="spellEnd"/>
      <w:r w:rsidRPr="00D5407E">
        <w:rPr>
          <w:rFonts w:ascii="Arial" w:eastAsia="Times New Roman" w:hAnsi="Arial" w:cs="Arial"/>
          <w:color w:val="4A4A4A"/>
          <w:sz w:val="24"/>
          <w:szCs w:val="24"/>
        </w:rPr>
        <w:t>, import the new package:</w:t>
      </w:r>
    </w:p>
    <w:p w:rsidR="00D5407E" w:rsidRPr="00D5407E" w:rsidRDefault="00D5407E" w:rsidP="00D5407E">
      <w:pPr>
        <w:shd w:val="clear" w:color="auto" w:fill="E9ECE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D5407E">
        <w:rPr>
          <w:rFonts w:ascii="Arial" w:eastAsia="Times New Roman" w:hAnsi="Arial" w:cs="Arial"/>
          <w:color w:val="4A4A4A"/>
          <w:sz w:val="24"/>
          <w:szCs w:val="24"/>
        </w:rPr>
        <w:t>lib/</w:t>
      </w:r>
      <w:proofErr w:type="spellStart"/>
      <w:r w:rsidRPr="00D5407E">
        <w:rPr>
          <w:rFonts w:ascii="Arial" w:eastAsia="Times New Roman" w:hAnsi="Arial" w:cs="Arial"/>
          <w:color w:val="4A4A4A"/>
          <w:sz w:val="24"/>
          <w:szCs w:val="24"/>
        </w:rPr>
        <w:t>main.dart</w:t>
      </w:r>
      <w:proofErr w:type="spellEnd"/>
      <w:proofErr w:type="gramEnd"/>
    </w:p>
    <w:p w:rsidR="00D5407E" w:rsidRPr="00D5407E" w:rsidRDefault="00D5407E" w:rsidP="00D5407E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D5407E">
        <w:rPr>
          <w:rFonts w:ascii="Material Icons" w:eastAsia="Times New Roman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5407E">
        <w:rPr>
          <w:rFonts w:ascii="Courier New" w:eastAsia="Times New Roman" w:hAnsi="Courier New" w:cs="Courier New"/>
          <w:color w:val="1FBAAC"/>
          <w:sz w:val="21"/>
          <w:szCs w:val="21"/>
        </w:rPr>
        <w:t>import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</w:t>
      </w:r>
      <w:proofErr w:type="spellStart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package:flutter</w:t>
      </w:r>
      <w:proofErr w:type="spellEnd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/</w:t>
      </w:r>
      <w:proofErr w:type="spellStart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material.dart</w:t>
      </w:r>
      <w:proofErr w:type="spellEnd"/>
      <w:r w:rsidRPr="00D5407E">
        <w:rPr>
          <w:rFonts w:ascii="Courier New" w:eastAsia="Times New Roman" w:hAnsi="Courier New" w:cs="Courier New"/>
          <w:color w:val="1B87C9"/>
          <w:sz w:val="21"/>
          <w:szCs w:val="21"/>
        </w:rPr>
        <w:t>'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:rsidR="00D5407E" w:rsidRPr="00D5407E" w:rsidRDefault="00D5407E" w:rsidP="00D540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gramStart"/>
      <w:r w:rsidRPr="00D5407E">
        <w:rPr>
          <w:rFonts w:ascii="Courier New" w:eastAsia="Times New Roman" w:hAnsi="Courier New" w:cs="Courier New"/>
          <w:color w:val="1FBAAC"/>
          <w:sz w:val="21"/>
          <w:szCs w:val="21"/>
          <w:shd w:val="clear" w:color="auto" w:fill="DDFFDD"/>
        </w:rPr>
        <w:t>import</w:t>
      </w:r>
      <w:proofErr w:type="gramEnd"/>
      <w:r w:rsidRPr="00D5407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DDFFDD"/>
        </w:rPr>
        <w:t xml:space="preserve"> </w:t>
      </w:r>
      <w:r w:rsidRPr="00D5407E">
        <w:rPr>
          <w:rFonts w:ascii="Courier New" w:eastAsia="Times New Roman" w:hAnsi="Courier New" w:cs="Courier New"/>
          <w:color w:val="1B87C9"/>
          <w:sz w:val="21"/>
          <w:szCs w:val="21"/>
          <w:shd w:val="clear" w:color="auto" w:fill="DDFFDD"/>
        </w:rPr>
        <w:t>'</w:t>
      </w:r>
      <w:proofErr w:type="spellStart"/>
      <w:r w:rsidRPr="00D5407E">
        <w:rPr>
          <w:rFonts w:ascii="Courier New" w:eastAsia="Times New Roman" w:hAnsi="Courier New" w:cs="Courier New"/>
          <w:color w:val="1B87C9"/>
          <w:sz w:val="21"/>
          <w:szCs w:val="21"/>
          <w:shd w:val="clear" w:color="auto" w:fill="DDFFDD"/>
        </w:rPr>
        <w:t>package:english_words</w:t>
      </w:r>
      <w:proofErr w:type="spellEnd"/>
      <w:r w:rsidRPr="00D5407E">
        <w:rPr>
          <w:rFonts w:ascii="Courier New" w:eastAsia="Times New Roman" w:hAnsi="Courier New" w:cs="Courier New"/>
          <w:color w:val="1B87C9"/>
          <w:sz w:val="21"/>
          <w:szCs w:val="21"/>
          <w:shd w:val="clear" w:color="auto" w:fill="DDFFDD"/>
        </w:rPr>
        <w:t>/</w:t>
      </w:r>
      <w:proofErr w:type="spellStart"/>
      <w:r w:rsidRPr="00D5407E">
        <w:rPr>
          <w:rFonts w:ascii="Courier New" w:eastAsia="Times New Roman" w:hAnsi="Courier New" w:cs="Courier New"/>
          <w:color w:val="1B87C9"/>
          <w:sz w:val="21"/>
          <w:szCs w:val="21"/>
          <w:shd w:val="clear" w:color="auto" w:fill="DDFFDD"/>
        </w:rPr>
        <w:t>english_words.dart</w:t>
      </w:r>
      <w:proofErr w:type="spellEnd"/>
      <w:r w:rsidRPr="00D5407E">
        <w:rPr>
          <w:rFonts w:ascii="Courier New" w:eastAsia="Times New Roman" w:hAnsi="Courier New" w:cs="Courier New"/>
          <w:color w:val="1B87C9"/>
          <w:sz w:val="21"/>
          <w:szCs w:val="21"/>
          <w:shd w:val="clear" w:color="auto" w:fill="DDFFDD"/>
        </w:rPr>
        <w:t>'</w:t>
      </w:r>
      <w:r w:rsidRPr="00D5407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DDFFDD"/>
        </w:rPr>
        <w:t>;</w:t>
      </w:r>
    </w:p>
    <w:p w:rsidR="00D5407E" w:rsidRPr="00D5407E" w:rsidRDefault="00D5407E" w:rsidP="00D5407E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lastRenderedPageBreak/>
        <w:t>As you type, Android Studio gives you suggestions for libraries to import. It then renders the import string in gray, letting you know that the imported library is unused (so far).</w:t>
      </w:r>
    </w:p>
    <w:p w:rsidR="00D5407E" w:rsidRPr="00D5407E" w:rsidRDefault="00D5407E" w:rsidP="00D5407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Arial" w:eastAsia="Times New Roman" w:hAnsi="Arial" w:cs="Arial"/>
          <w:color w:val="4A4A4A"/>
          <w:sz w:val="24"/>
          <w:szCs w:val="24"/>
        </w:rPr>
        <w:t>Use the English words package to generate the text instead of using the string “Hello World”:</w:t>
      </w:r>
    </w:p>
    <w:p w:rsidR="00D5407E" w:rsidRPr="00D5407E" w:rsidRDefault="00D5407E" w:rsidP="00D5407E">
      <w:pPr>
        <w:shd w:val="clear" w:color="auto" w:fill="F7F7F7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  <w:r w:rsidRPr="00D5407E">
        <w:rPr>
          <w:rFonts w:ascii="Helvetica" w:eastAsia="Times New Roman" w:hAnsi="Helvetica" w:cs="Helvetica"/>
          <w:color w:val="4A4A4A"/>
          <w:sz w:val="23"/>
          <w:szCs w:val="23"/>
        </w:rPr>
        <w:t>{step1_base → step2_use_package}/lib/</w:t>
      </w:r>
      <w:proofErr w:type="spellStart"/>
      <w:r w:rsidRPr="00D5407E">
        <w:rPr>
          <w:rFonts w:ascii="Helvetica" w:eastAsia="Times New Roman" w:hAnsi="Helvetica" w:cs="Helvetica"/>
          <w:color w:val="4A4A4A"/>
          <w:sz w:val="23"/>
          <w:szCs w:val="23"/>
        </w:rPr>
        <w:t>main.dart</w:t>
      </w:r>
      <w:proofErr w:type="spellEnd"/>
    </w:p>
    <w:tbl>
      <w:tblPr>
        <w:tblW w:w="85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75"/>
      </w:tblGrid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D5E4F2"/>
              <w:left w:val="single" w:sz="6" w:space="0" w:color="D5E4F2"/>
              <w:bottom w:val="single" w:sz="2" w:space="0" w:color="D5E4F2"/>
              <w:right w:val="single" w:sz="6" w:space="0" w:color="D5E4F2"/>
            </w:tcBorders>
            <w:shd w:val="clear" w:color="auto" w:fill="F8FAF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vAlign w:val="center"/>
            <w:hideMark/>
          </w:tcPr>
          <w:p w:rsidR="00D5407E" w:rsidRPr="00D5407E" w:rsidRDefault="00D5407E" w:rsidP="00D5407E">
            <w:pPr>
              <w:shd w:val="clear" w:color="auto" w:fill="F8FAFD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@@ -9,6 +10,7 @@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9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b/>
                <w:bCs/>
                <w:color w:val="333333"/>
                <w:sz w:val="20"/>
                <w:szCs w:val="20"/>
              </w:rPr>
              <w:t>class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5407E">
              <w:rPr>
                <w:rFonts w:ascii="Consolas" w:eastAsia="Times New Roman" w:hAnsi="Consolas" w:cs="Times New Roman"/>
                <w:b/>
                <w:bCs/>
                <w:color w:val="445588"/>
                <w:sz w:val="20"/>
                <w:szCs w:val="20"/>
              </w:rPr>
              <w:t>MyApp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D5407E">
              <w:rPr>
                <w:rFonts w:ascii="Consolas" w:eastAsia="Times New Roman" w:hAnsi="Consolas" w:cs="Times New Roman"/>
                <w:b/>
                <w:bCs/>
                <w:color w:val="333333"/>
                <w:sz w:val="20"/>
                <w:szCs w:val="20"/>
              </w:rPr>
              <w:t>extends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5407E">
              <w:rPr>
                <w:rFonts w:ascii="Consolas" w:eastAsia="Times New Roman" w:hAnsi="Consolas" w:cs="Times New Roman"/>
                <w:b/>
                <w:bCs/>
                <w:color w:val="445588"/>
                <w:sz w:val="20"/>
                <w:szCs w:val="20"/>
              </w:rPr>
              <w:t>StatelessWidget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{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10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</w:t>
            </w:r>
            <w:r w:rsidRPr="00D5407E">
              <w:rPr>
                <w:rFonts w:ascii="Consolas" w:eastAsia="Times New Roman" w:hAnsi="Consolas" w:cs="Times New Roman"/>
                <w:b/>
                <w:bCs/>
                <w:color w:val="999999"/>
                <w:sz w:val="20"/>
                <w:szCs w:val="20"/>
              </w:rPr>
              <w:t>@override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11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Widget build(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BuildContext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context) {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B4E2B4"/>
              <w:left w:val="single" w:sz="6" w:space="0" w:color="B4E2B4"/>
              <w:bottom w:val="single" w:sz="2" w:space="0" w:color="B4E2B4"/>
              <w:right w:val="single" w:sz="6" w:space="0" w:color="B4E2B4"/>
            </w:tcBorders>
            <w:shd w:val="clear" w:color="auto" w:fill="DDFFD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vAlign w:val="center"/>
            <w:hideMark/>
          </w:tcPr>
          <w:p w:rsidR="00D5407E" w:rsidRPr="00D5407E" w:rsidRDefault="00D5407E" w:rsidP="00D5407E">
            <w:pPr>
              <w:shd w:val="clear" w:color="auto" w:fill="DDFFDD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+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</w:t>
            </w:r>
            <w:r w:rsidRPr="00D5407E">
              <w:rPr>
                <w:rFonts w:ascii="Consolas" w:eastAsia="Times New Roman" w:hAnsi="Consolas" w:cs="Times New Roman"/>
                <w:b/>
                <w:bCs/>
                <w:color w:val="333333"/>
                <w:sz w:val="20"/>
                <w:szCs w:val="20"/>
              </w:rPr>
              <w:t>final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wordPair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WordPair.random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();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12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</w:t>
            </w:r>
            <w:r w:rsidRPr="00D5407E">
              <w:rPr>
                <w:rFonts w:ascii="Consolas" w:eastAsia="Times New Roman" w:hAnsi="Consolas" w:cs="Times New Roman"/>
                <w:b/>
                <w:bCs/>
                <w:color w:val="333333"/>
                <w:sz w:val="20"/>
                <w:szCs w:val="20"/>
              </w:rPr>
              <w:t>return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MaterialApp</w:t>
            </w:r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(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13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title: </w:t>
            </w:r>
            <w:r w:rsidRPr="00D5407E">
              <w:rPr>
                <w:rFonts w:ascii="Consolas" w:eastAsia="Times New Roman" w:hAnsi="Consolas" w:cs="Times New Roman"/>
                <w:color w:val="DD1144"/>
                <w:sz w:val="20"/>
                <w:szCs w:val="20"/>
              </w:rPr>
              <w:t>'Welcome to Flutter'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14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home: Scaffold(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D5E4F2"/>
              <w:left w:val="single" w:sz="6" w:space="0" w:color="D5E4F2"/>
              <w:bottom w:val="single" w:sz="2" w:space="0" w:color="D5E4F2"/>
              <w:right w:val="single" w:sz="6" w:space="0" w:color="D5E4F2"/>
            </w:tcBorders>
            <w:shd w:val="clear" w:color="auto" w:fill="F8FAF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vAlign w:val="center"/>
            <w:hideMark/>
          </w:tcPr>
          <w:p w:rsidR="00D5407E" w:rsidRPr="00D5407E" w:rsidRDefault="00D5407E" w:rsidP="00D5407E">
            <w:pPr>
              <w:shd w:val="clear" w:color="auto" w:fill="F8FAFD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@@ -16,7 +18,7 @@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16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    title: Text(</w:t>
            </w:r>
            <w:r w:rsidRPr="00D5407E">
              <w:rPr>
                <w:rFonts w:ascii="Consolas" w:eastAsia="Times New Roman" w:hAnsi="Consolas" w:cs="Times New Roman"/>
                <w:color w:val="DD1144"/>
                <w:sz w:val="20"/>
                <w:szCs w:val="20"/>
              </w:rPr>
              <w:t>'Welcome to Flutter'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),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17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  ),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18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  body: Center(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5407E" w:rsidRPr="00D5407E" w:rsidRDefault="00D5407E" w:rsidP="00D5407E">
            <w:pPr>
              <w:shd w:val="clear" w:color="auto" w:fill="FEE8E9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-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    child: Text(</w:t>
            </w:r>
            <w:del w:id="0" w:author="Unknown">
              <w:r w:rsidRPr="00D5407E">
                <w:rPr>
                  <w:rFonts w:ascii="Consolas" w:eastAsia="Times New Roman" w:hAnsi="Consolas" w:cs="Times New Roman"/>
                  <w:color w:val="DD1144"/>
                  <w:sz w:val="20"/>
                  <w:szCs w:val="20"/>
                  <w:shd w:val="clear" w:color="auto" w:fill="FFB6BA"/>
                </w:rPr>
                <w:delText>'Hello World'</w:delText>
              </w:r>
            </w:del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),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B4E2B4"/>
              <w:left w:val="single" w:sz="6" w:space="0" w:color="B4E2B4"/>
              <w:bottom w:val="single" w:sz="2" w:space="0" w:color="B4E2B4"/>
              <w:right w:val="single" w:sz="6" w:space="0" w:color="B4E2B4"/>
            </w:tcBorders>
            <w:shd w:val="clear" w:color="auto" w:fill="DDFFD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vAlign w:val="center"/>
            <w:hideMark/>
          </w:tcPr>
          <w:p w:rsidR="00D5407E" w:rsidRPr="00D5407E" w:rsidRDefault="00D5407E" w:rsidP="00D5407E">
            <w:pPr>
              <w:shd w:val="clear" w:color="auto" w:fill="DDFFDD"/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+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    child: Text(</w:t>
            </w:r>
            <w:proofErr w:type="spellStart"/>
            <w:ins w:id="1" w:author="Unknown">
              <w:r w:rsidRPr="00D5407E">
                <w:rPr>
                  <w:rFonts w:ascii="Consolas" w:eastAsia="Times New Roman" w:hAnsi="Consolas" w:cs="Times New Roman"/>
                  <w:color w:val="333333"/>
                  <w:sz w:val="20"/>
                  <w:szCs w:val="20"/>
                  <w:shd w:val="clear" w:color="auto" w:fill="97F295"/>
                </w:rPr>
                <w:t>wordPair.asPascalCase</w:t>
              </w:r>
            </w:ins>
            <w:proofErr w:type="spellEnd"/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),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20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  ),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21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  ),</w:t>
            </w:r>
          </w:p>
        </w:tc>
      </w:tr>
      <w:tr w:rsidR="00D5407E" w:rsidRPr="00D5407E" w:rsidTr="00D5407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22</w:t>
            </w:r>
          </w:p>
          <w:p w:rsidR="00D5407E" w:rsidRPr="00D5407E" w:rsidRDefault="00D5407E" w:rsidP="00D5407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5407E" w:rsidRPr="00D5407E" w:rsidRDefault="00D5407E" w:rsidP="00D5407E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5407E">
              <w:rPr>
                <w:rFonts w:ascii="Consolas" w:eastAsia="Times New Roman" w:hAnsi="Consolas" w:cs="Times New Roman"/>
                <w:sz w:val="20"/>
                <w:szCs w:val="20"/>
              </w:rPr>
              <w:t>  </w:t>
            </w:r>
            <w:r w:rsidRPr="00D5407E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   );</w:t>
            </w:r>
          </w:p>
        </w:tc>
      </w:tr>
    </w:tbl>
    <w:p w:rsidR="00B66459" w:rsidRDefault="00D5407E" w:rsidP="00D5407E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If the app is running, </w:t>
      </w:r>
      <w:hyperlink r:id="rId8" w:history="1">
        <w:r>
          <w:rPr>
            <w:rStyle w:val="Hyperlink"/>
            <w:rFonts w:ascii="Arial" w:hAnsi="Arial" w:cs="Arial"/>
            <w:color w:val="1389FD"/>
            <w:shd w:val="clear" w:color="auto" w:fill="FFFFFF"/>
          </w:rPr>
          <w:t>hot reload</w:t>
        </w:r>
      </w:hyperlink>
      <w:r>
        <w:rPr>
          <w:rFonts w:ascii="Arial" w:hAnsi="Arial" w:cs="Arial"/>
          <w:color w:val="4A4A4A"/>
          <w:shd w:val="clear" w:color="auto" w:fill="FFFFFF"/>
        </w:rPr>
        <w:t> to update the running app. Each time you click hot reload, or save the project, you should see a different word pair, chosen at random, in the running app. This is because the word pairing is generated inside the build method, which is run each time the </w:t>
      </w:r>
      <w:proofErr w:type="spellStart"/>
      <w:r>
        <w:rPr>
          <w:rStyle w:val="HTMLCode"/>
          <w:rFonts w:eastAsiaTheme="minorHAnsi"/>
          <w:color w:val="008F83"/>
          <w:sz w:val="21"/>
          <w:szCs w:val="21"/>
          <w:shd w:val="clear" w:color="auto" w:fill="FFFFFF"/>
        </w:rPr>
        <w:t>MaterialApp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 requires rendering, or when toggling the Platform in Flutter Inspector.</w:t>
      </w:r>
    </w:p>
    <w:p w:rsid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=========================for pub spec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startup_namer</w:t>
      </w:r>
      <w:proofErr w:type="spellEnd"/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A startup-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namer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app.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1.0.0+1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sdk</w:t>
      </w:r>
      <w:proofErr w:type="spellEnd"/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"&gt;=2.10.0 &lt;3.0.0"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# #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docregion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dependencies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dependencies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flutter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sdk</w:t>
      </w:r>
      <w:proofErr w:type="spellEnd"/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flutter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cupertino_icons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^0.1.2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english_words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^3.1.5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# #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enddocregion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dependencies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dev_dependencies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flutter_test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sdk</w:t>
      </w:r>
      <w:proofErr w:type="spellEnd"/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flutter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pedantic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^1.4.0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flutter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5407E" w:rsidRDefault="00D5407E" w:rsidP="00D5407E">
      <w:pPr>
        <w:pBdr>
          <w:bottom w:val="doub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uses-material-design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:rsidR="00D5407E" w:rsidRDefault="00D5407E" w:rsidP="00D5407E">
      <w:pPr>
        <w:pBdr>
          <w:bottom w:val="doub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D5407E" w:rsidRPr="00D5407E" w:rsidRDefault="00D5407E" w:rsidP="00D5407E">
      <w:pPr>
        <w:pBdr>
          <w:bottom w:val="doub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lib/dart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// Copyright 2018 The Flutter team. All rights reserved.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// Use of this source code is governed by a BSD-style license that can be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// found in the LICENSE file.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package:flutter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material.dart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package:english_words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english_words.dart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=&gt;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@override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Widget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build(</w:t>
      </w:r>
      <w:proofErr w:type="spellStart"/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wordPair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WordPair.random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MaterialApp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'Welcome to Flutter',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Scaffold(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Text('Welcome to Flutter'),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),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Center(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: Text(</w:t>
      </w:r>
      <w:proofErr w:type="spellStart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wordPair.asPascalCase</w:t>
      </w:r>
      <w:proofErr w:type="spellEnd"/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),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);</w:t>
      </w:r>
    </w:p>
    <w:p w:rsidR="00D5407E" w:rsidRPr="00D5407E" w:rsidRDefault="00D5407E" w:rsidP="00D5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D5407E" w:rsidRPr="00D5407E" w:rsidRDefault="00D5407E" w:rsidP="00D5407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40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2FEE" w:rsidRDefault="00D02FEE" w:rsidP="00D02FEE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 xml:space="preserve">Step 3: Add a </w:t>
      </w:r>
      <w:proofErr w:type="spellStart"/>
      <w:r>
        <w:rPr>
          <w:rFonts w:ascii="Arial" w:hAnsi="Arial" w:cs="Arial"/>
          <w:b w:val="0"/>
          <w:bCs w:val="0"/>
          <w:color w:val="4A4A4A"/>
        </w:rPr>
        <w:t>Stateful</w:t>
      </w:r>
      <w:proofErr w:type="spellEnd"/>
      <w:r>
        <w:rPr>
          <w:rFonts w:ascii="Arial" w:hAnsi="Arial" w:cs="Arial"/>
          <w:b w:val="0"/>
          <w:bCs w:val="0"/>
          <w:color w:val="4A4A4A"/>
        </w:rPr>
        <w:t xml:space="preserve"> widget</w:t>
      </w:r>
    </w:p>
    <w:p w:rsidR="00D02FEE" w:rsidRDefault="00D02FEE" w:rsidP="00D02F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State</w:t>
      </w:r>
      <w:r>
        <w:rPr>
          <w:rStyle w:val="Emphasis"/>
          <w:rFonts w:ascii="Arial" w:hAnsi="Arial" w:cs="Arial"/>
          <w:color w:val="4A4A4A"/>
        </w:rPr>
        <w:t>less</w:t>
      </w:r>
      <w:r>
        <w:rPr>
          <w:rFonts w:ascii="Arial" w:hAnsi="Arial" w:cs="Arial"/>
          <w:color w:val="4A4A4A"/>
        </w:rPr>
        <w:t> widgets are immutable, meaning that their properties can’t change—all values are final.</w:t>
      </w:r>
    </w:p>
    <w:p w:rsidR="00D02FEE" w:rsidRDefault="00D02FEE" w:rsidP="00D02F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lastRenderedPageBreak/>
        <w:t>State</w:t>
      </w:r>
      <w:r>
        <w:rPr>
          <w:rStyle w:val="Emphasis"/>
          <w:rFonts w:ascii="Arial" w:hAnsi="Arial" w:cs="Arial"/>
          <w:color w:val="4A4A4A"/>
        </w:rPr>
        <w:t>ful</w:t>
      </w:r>
      <w:proofErr w:type="spellEnd"/>
      <w:r>
        <w:rPr>
          <w:rFonts w:ascii="Arial" w:hAnsi="Arial" w:cs="Arial"/>
          <w:color w:val="4A4A4A"/>
        </w:rPr>
        <w:t xml:space="preserve"> widgets maintain state that might change during the lifetime of the widget. Implementing a </w:t>
      </w:r>
      <w:proofErr w:type="spellStart"/>
      <w:r>
        <w:rPr>
          <w:rFonts w:ascii="Arial" w:hAnsi="Arial" w:cs="Arial"/>
          <w:color w:val="4A4A4A"/>
        </w:rPr>
        <w:t>stateful</w:t>
      </w:r>
      <w:proofErr w:type="spellEnd"/>
      <w:r>
        <w:rPr>
          <w:rFonts w:ascii="Arial" w:hAnsi="Arial" w:cs="Arial"/>
          <w:color w:val="4A4A4A"/>
        </w:rPr>
        <w:t xml:space="preserve"> widget requires at least two classes: 1)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StatefulWidget</w:t>
      </w:r>
      <w:proofErr w:type="spellEnd"/>
      <w:r>
        <w:rPr>
          <w:rFonts w:ascii="Arial" w:hAnsi="Arial" w:cs="Arial"/>
          <w:color w:val="4A4A4A"/>
        </w:rPr>
        <w:t> class that creates an instance of 2) a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> class. 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StatefulWidget</w:t>
      </w:r>
      <w:proofErr w:type="spellEnd"/>
      <w:r>
        <w:rPr>
          <w:rFonts w:ascii="Arial" w:hAnsi="Arial" w:cs="Arial"/>
          <w:color w:val="4A4A4A"/>
        </w:rPr>
        <w:t xml:space="preserve"> class </w:t>
      </w:r>
      <w:proofErr w:type="gramStart"/>
      <w:r>
        <w:rPr>
          <w:rFonts w:ascii="Arial" w:hAnsi="Arial" w:cs="Arial"/>
          <w:color w:val="4A4A4A"/>
        </w:rPr>
        <w:t>is,</w:t>
      </w:r>
      <w:proofErr w:type="gramEnd"/>
      <w:r>
        <w:rPr>
          <w:rFonts w:ascii="Arial" w:hAnsi="Arial" w:cs="Arial"/>
          <w:color w:val="4A4A4A"/>
        </w:rPr>
        <w:t xml:space="preserve"> itself, immutable and can be thrown away and regenerated, but the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> class persists over the lifetime of the widget.</w:t>
      </w:r>
    </w:p>
    <w:p w:rsidR="00D02FEE" w:rsidRDefault="00D02FEE" w:rsidP="00D02F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 this step, you’ll add a </w:t>
      </w:r>
      <w:proofErr w:type="spellStart"/>
      <w:r>
        <w:rPr>
          <w:rFonts w:ascii="Arial" w:hAnsi="Arial" w:cs="Arial"/>
          <w:color w:val="4A4A4A"/>
        </w:rPr>
        <w:t>stateful</w:t>
      </w:r>
      <w:proofErr w:type="spellEnd"/>
      <w:r>
        <w:rPr>
          <w:rFonts w:ascii="Arial" w:hAnsi="Arial" w:cs="Arial"/>
          <w:color w:val="4A4A4A"/>
        </w:rPr>
        <w:t xml:space="preserve"> widget,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>, which creates its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> class,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. You’ll then use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> as a child inside the existing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MyApp</w:t>
      </w:r>
      <w:proofErr w:type="spellEnd"/>
      <w:r>
        <w:rPr>
          <w:rFonts w:ascii="Arial" w:hAnsi="Arial" w:cs="Arial"/>
          <w:color w:val="4A4A4A"/>
        </w:rPr>
        <w:t> stateless widget.</w:t>
      </w:r>
    </w:p>
    <w:p w:rsidR="00D02FEE" w:rsidRDefault="00D02FEE" w:rsidP="00D02FE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Create the boilerplate code for a </w:t>
      </w:r>
      <w:proofErr w:type="spellStart"/>
      <w:r>
        <w:rPr>
          <w:rFonts w:ascii="Arial" w:hAnsi="Arial" w:cs="Arial"/>
          <w:color w:val="4A4A4A"/>
        </w:rPr>
        <w:t>stateful</w:t>
      </w:r>
      <w:proofErr w:type="spellEnd"/>
      <w:r>
        <w:rPr>
          <w:rFonts w:ascii="Arial" w:hAnsi="Arial" w:cs="Arial"/>
          <w:color w:val="4A4A4A"/>
        </w:rPr>
        <w:t xml:space="preserve"> widget.</w:t>
      </w:r>
      <w:r>
        <w:rPr>
          <w:rFonts w:ascii="Arial" w:hAnsi="Arial" w:cs="Arial"/>
          <w:color w:val="4A4A4A"/>
        </w:rPr>
        <w:br/>
        <w:t>In </w:t>
      </w:r>
      <w:r>
        <w:rPr>
          <w:rStyle w:val="HTMLCode"/>
          <w:rFonts w:eastAsiaTheme="majorEastAsia"/>
          <w:color w:val="008F83"/>
          <w:sz w:val="21"/>
          <w:szCs w:val="21"/>
        </w:rPr>
        <w:t>lib/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main.dart</w:t>
      </w:r>
      <w:proofErr w:type="spellEnd"/>
      <w:r>
        <w:rPr>
          <w:rFonts w:ascii="Arial" w:hAnsi="Arial" w:cs="Arial"/>
          <w:color w:val="4A4A4A"/>
        </w:rPr>
        <w:t>, position your cursor after all of the code, enter </w:t>
      </w:r>
      <w:r>
        <w:rPr>
          <w:rStyle w:val="Strong"/>
          <w:rFonts w:ascii="Arial" w:hAnsi="Arial" w:cs="Arial"/>
          <w:color w:val="4A4A4A"/>
        </w:rPr>
        <w:t>Return</w:t>
      </w:r>
      <w:r>
        <w:rPr>
          <w:rFonts w:ascii="Arial" w:hAnsi="Arial" w:cs="Arial"/>
          <w:color w:val="4A4A4A"/>
        </w:rPr>
        <w:t> a couple times to start on a fresh line. In your IDE, start typing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stful</w:t>
      </w:r>
      <w:proofErr w:type="spellEnd"/>
      <w:r>
        <w:rPr>
          <w:rFonts w:ascii="Arial" w:hAnsi="Arial" w:cs="Arial"/>
          <w:color w:val="4A4A4A"/>
        </w:rPr>
        <w:t>. The editor asks if you want to create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Stateful</w:t>
      </w:r>
      <w:proofErr w:type="spellEnd"/>
      <w:r>
        <w:rPr>
          <w:rFonts w:ascii="Arial" w:hAnsi="Arial" w:cs="Arial"/>
          <w:color w:val="4A4A4A"/>
        </w:rPr>
        <w:t> widget. Press </w:t>
      </w:r>
      <w:r>
        <w:rPr>
          <w:rStyle w:val="Strong"/>
          <w:rFonts w:ascii="Arial" w:hAnsi="Arial" w:cs="Arial"/>
          <w:color w:val="4A4A4A"/>
        </w:rPr>
        <w:t>Return</w:t>
      </w:r>
      <w:r>
        <w:rPr>
          <w:rFonts w:ascii="Arial" w:hAnsi="Arial" w:cs="Arial"/>
          <w:color w:val="4A4A4A"/>
        </w:rPr>
        <w:t xml:space="preserve"> to accept. The boilerplate code for two classes appears, and the cursor is positioned for you to enter the name of your </w:t>
      </w:r>
      <w:proofErr w:type="spellStart"/>
      <w:r>
        <w:rPr>
          <w:rFonts w:ascii="Arial" w:hAnsi="Arial" w:cs="Arial"/>
          <w:color w:val="4A4A4A"/>
        </w:rPr>
        <w:t>stateful</w:t>
      </w:r>
      <w:proofErr w:type="spellEnd"/>
      <w:r>
        <w:rPr>
          <w:rFonts w:ascii="Arial" w:hAnsi="Arial" w:cs="Arial"/>
          <w:color w:val="4A4A4A"/>
        </w:rPr>
        <w:t xml:space="preserve"> widget.</w:t>
      </w:r>
    </w:p>
    <w:p w:rsidR="00D02FEE" w:rsidRDefault="00D02FEE" w:rsidP="00D02FE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Enter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> as the name of your widget.</w:t>
      </w:r>
      <w:r>
        <w:rPr>
          <w:rFonts w:ascii="Arial" w:hAnsi="Arial" w:cs="Arial"/>
          <w:color w:val="4A4A4A"/>
        </w:rPr>
        <w:br/>
        <w:t>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 xml:space="preserve"> widget does little else </w:t>
      </w:r>
      <w:proofErr w:type="spellStart"/>
      <w:proofErr w:type="gramStart"/>
      <w:r>
        <w:rPr>
          <w:rFonts w:ascii="Arial" w:hAnsi="Arial" w:cs="Arial"/>
          <w:color w:val="4A4A4A"/>
        </w:rPr>
        <w:t>beside</w:t>
      </w:r>
      <w:proofErr w:type="spellEnd"/>
      <w:proofErr w:type="gramEnd"/>
      <w:r>
        <w:rPr>
          <w:rFonts w:ascii="Arial" w:hAnsi="Arial" w:cs="Arial"/>
          <w:color w:val="4A4A4A"/>
        </w:rPr>
        <w:t xml:space="preserve"> creating its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> class.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</w:rPr>
        <w:br/>
        <w:t>Once you’ve entered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 xml:space="preserve"> as the name of the </w:t>
      </w:r>
      <w:proofErr w:type="spellStart"/>
      <w:r>
        <w:rPr>
          <w:rFonts w:ascii="Arial" w:hAnsi="Arial" w:cs="Arial"/>
          <w:color w:val="4A4A4A"/>
        </w:rPr>
        <w:t>stateful</w:t>
      </w:r>
      <w:proofErr w:type="spellEnd"/>
      <w:r>
        <w:rPr>
          <w:rFonts w:ascii="Arial" w:hAnsi="Arial" w:cs="Arial"/>
          <w:color w:val="4A4A4A"/>
        </w:rPr>
        <w:t xml:space="preserve"> widget, the IDE automatically updates the accompanying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> class, naming it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. By default, the name of the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 xml:space="preserve"> class is prefixed with an </w:t>
      </w:r>
      <w:proofErr w:type="spellStart"/>
      <w:r>
        <w:rPr>
          <w:rFonts w:ascii="Arial" w:hAnsi="Arial" w:cs="Arial"/>
          <w:color w:val="4A4A4A"/>
        </w:rPr>
        <w:t>underbar</w:t>
      </w:r>
      <w:proofErr w:type="spellEnd"/>
      <w:r>
        <w:rPr>
          <w:rFonts w:ascii="Arial" w:hAnsi="Arial" w:cs="Arial"/>
          <w:color w:val="4A4A4A"/>
        </w:rPr>
        <w:t>. Prefixing an identifier with an underscore </w:t>
      </w:r>
      <w:hyperlink r:id="rId9" w:anchor="libraries-and-visibility" w:history="1">
        <w:r>
          <w:rPr>
            <w:rStyle w:val="Hyperlink"/>
            <w:rFonts w:ascii="Arial" w:hAnsi="Arial" w:cs="Arial"/>
            <w:color w:val="1389FD"/>
          </w:rPr>
          <w:t>enforces privacy</w:t>
        </w:r>
      </w:hyperlink>
      <w:r>
        <w:rPr>
          <w:rFonts w:ascii="Arial" w:hAnsi="Arial" w:cs="Arial"/>
          <w:color w:val="4A4A4A"/>
        </w:rPr>
        <w:t> in the Dart language and is a recommended best practice for </w:t>
      </w:r>
      <w:r>
        <w:rPr>
          <w:rStyle w:val="HTMLCode"/>
          <w:rFonts w:eastAsiaTheme="majorEastAsia"/>
          <w:color w:val="008F83"/>
          <w:sz w:val="21"/>
          <w:szCs w:val="21"/>
        </w:rPr>
        <w:t>State</w:t>
      </w:r>
      <w:r>
        <w:rPr>
          <w:rFonts w:ascii="Arial" w:hAnsi="Arial" w:cs="Arial"/>
          <w:color w:val="4A4A4A"/>
        </w:rPr>
        <w:t> objects.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</w:rPr>
        <w:br/>
        <w:t>The IDE also automatically updates the state class to extend </w:t>
      </w:r>
      <w:r>
        <w:rPr>
          <w:rStyle w:val="HTMLCode"/>
          <w:rFonts w:eastAsiaTheme="majorEastAsia"/>
          <w:color w:val="008F83"/>
          <w:sz w:val="21"/>
          <w:szCs w:val="21"/>
        </w:rPr>
        <w:t>State&lt;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&gt;</w:t>
      </w:r>
      <w:r>
        <w:rPr>
          <w:rFonts w:ascii="Arial" w:hAnsi="Arial" w:cs="Arial"/>
          <w:color w:val="4A4A4A"/>
        </w:rPr>
        <w:t>, indicating that you’re using a generic </w:t>
      </w:r>
      <w:hyperlink r:id="rId10" w:history="1">
        <w:r>
          <w:rPr>
            <w:rStyle w:val="HTMLCode"/>
            <w:rFonts w:eastAsiaTheme="majorEastAsia"/>
            <w:color w:val="1389FD"/>
            <w:sz w:val="21"/>
            <w:szCs w:val="21"/>
          </w:rPr>
          <w:t>State</w:t>
        </w:r>
      </w:hyperlink>
      <w:r>
        <w:rPr>
          <w:rFonts w:ascii="Arial" w:hAnsi="Arial" w:cs="Arial"/>
          <w:color w:val="4A4A4A"/>
        </w:rPr>
        <w:t> class specialized for use with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>. Most of the app’s logic resides here—it maintains the state for 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 xml:space="preserve"> widget. This class saves the list of generated word pairs, which grows infinitely as the user scrolls and, in part 2 of this lab, </w:t>
      </w:r>
      <w:proofErr w:type="gramStart"/>
      <w:r>
        <w:rPr>
          <w:rFonts w:ascii="Arial" w:hAnsi="Arial" w:cs="Arial"/>
          <w:color w:val="4A4A4A"/>
        </w:rPr>
        <w:t>favorites</w:t>
      </w:r>
      <w:proofErr w:type="gramEnd"/>
      <w:r>
        <w:rPr>
          <w:rFonts w:ascii="Arial" w:hAnsi="Arial" w:cs="Arial"/>
          <w:color w:val="4A4A4A"/>
        </w:rPr>
        <w:t xml:space="preserve"> word pairs as the user adds or removes them from the list by toggling the heart icon.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</w:rPr>
        <w:br/>
        <w:t>Both classes now look as follows:</w:t>
      </w:r>
    </w:p>
    <w:p w:rsidR="00D02FEE" w:rsidRDefault="00D02FEE" w:rsidP="00D02FEE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spellStart"/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proofErr w:type="gramStart"/>
      <w:r>
        <w:rPr>
          <w:rStyle w:val="kd"/>
          <w:color w:val="1FBAAC"/>
        </w:rPr>
        <w:t>class</w:t>
      </w:r>
      <w:proofErr w:type="gramEnd"/>
      <w:r>
        <w:rPr>
          <w:rStyle w:val="HTMLCode"/>
          <w:rFonts w:eastAsiaTheme="majorEastAsia"/>
          <w:color w:val="212529"/>
        </w:rPr>
        <w:t xml:space="preserve"> </w:t>
      </w:r>
      <w:proofErr w:type="spellStart"/>
      <w:r>
        <w:rPr>
          <w:rStyle w:val="nc"/>
          <w:color w:val="212529"/>
        </w:rPr>
        <w:t>RandomWords</w:t>
      </w:r>
      <w:proofErr w:type="spellEnd"/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kd"/>
          <w:color w:val="1FBAAC"/>
        </w:rPr>
        <w:t>extends</w:t>
      </w:r>
      <w:r>
        <w:rPr>
          <w:rStyle w:val="HTMLCode"/>
          <w:rFonts w:eastAsiaTheme="majorEastAsia"/>
          <w:color w:val="212529"/>
        </w:rPr>
        <w:t xml:space="preserve"> </w:t>
      </w:r>
      <w:proofErr w:type="spellStart"/>
      <w:r>
        <w:rPr>
          <w:rStyle w:val="n"/>
          <w:color w:val="660066"/>
        </w:rPr>
        <w:t>StatefulWidget</w:t>
      </w:r>
      <w:proofErr w:type="spellEnd"/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 xml:space="preserve">  </w:t>
      </w:r>
      <w:r>
        <w:rPr>
          <w:rStyle w:val="nd"/>
          <w:color w:val="212529"/>
        </w:rPr>
        <w:t>@override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 xml:space="preserve">  </w:t>
      </w:r>
      <w:r>
        <w:rPr>
          <w:rStyle w:val="n"/>
          <w:color w:val="660066"/>
        </w:rPr>
        <w:t>_</w:t>
      </w:r>
      <w:proofErr w:type="spellStart"/>
      <w:r>
        <w:rPr>
          <w:rStyle w:val="n"/>
          <w:color w:val="660066"/>
        </w:rPr>
        <w:t>RandomWordsState</w:t>
      </w:r>
      <w:proofErr w:type="spellEnd"/>
      <w:r>
        <w:rPr>
          <w:rStyle w:val="HTMLCode"/>
          <w:rFonts w:eastAsiaTheme="majorEastAsia"/>
          <w:color w:val="212529"/>
        </w:rPr>
        <w:t xml:space="preserve"> </w:t>
      </w:r>
      <w:proofErr w:type="spellStart"/>
      <w:proofErr w:type="gramStart"/>
      <w:r>
        <w:rPr>
          <w:rStyle w:val="n"/>
          <w:color w:val="660066"/>
        </w:rPr>
        <w:t>createState</w:t>
      </w:r>
      <w:proofErr w:type="spellEnd"/>
      <w:r>
        <w:rPr>
          <w:rStyle w:val="o"/>
          <w:color w:val="222222"/>
        </w:rPr>
        <w:t>(</w:t>
      </w:r>
      <w:proofErr w:type="gramEnd"/>
      <w:r>
        <w:rPr>
          <w:rStyle w:val="o"/>
          <w:color w:val="222222"/>
        </w:rPr>
        <w:t>)</w:t>
      </w:r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o"/>
          <w:color w:val="222222"/>
        </w:rPr>
        <w:t>=&gt;</w:t>
      </w:r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n"/>
          <w:color w:val="660066"/>
        </w:rPr>
        <w:t>_</w:t>
      </w:r>
      <w:proofErr w:type="spellStart"/>
      <w:r>
        <w:rPr>
          <w:rStyle w:val="n"/>
          <w:color w:val="660066"/>
        </w:rPr>
        <w:t>RandomWordsState</w:t>
      </w:r>
      <w:proofErr w:type="spellEnd"/>
      <w:r>
        <w:rPr>
          <w:rStyle w:val="o"/>
          <w:color w:val="222222"/>
        </w:rPr>
        <w:t>();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o"/>
          <w:color w:val="222222"/>
        </w:rPr>
        <w:t>}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proofErr w:type="gramStart"/>
      <w:r>
        <w:rPr>
          <w:rStyle w:val="kd"/>
          <w:color w:val="1FBAAC"/>
        </w:rPr>
        <w:t>class</w:t>
      </w:r>
      <w:proofErr w:type="gramEnd"/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nc"/>
          <w:color w:val="212529"/>
        </w:rPr>
        <w:t>_</w:t>
      </w:r>
      <w:proofErr w:type="spellStart"/>
      <w:r>
        <w:rPr>
          <w:rStyle w:val="nc"/>
          <w:color w:val="212529"/>
        </w:rPr>
        <w:t>RandomWordsState</w:t>
      </w:r>
      <w:proofErr w:type="spellEnd"/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kd"/>
          <w:color w:val="1FBAAC"/>
        </w:rPr>
        <w:t>extends</w:t>
      </w:r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n"/>
          <w:color w:val="660066"/>
        </w:rPr>
        <w:t>State</w:t>
      </w:r>
      <w:r>
        <w:rPr>
          <w:rStyle w:val="o"/>
          <w:color w:val="222222"/>
        </w:rPr>
        <w:t>&lt;</w:t>
      </w:r>
      <w:proofErr w:type="spellStart"/>
      <w:r>
        <w:rPr>
          <w:rStyle w:val="n"/>
          <w:color w:val="660066"/>
        </w:rPr>
        <w:t>RandomWords</w:t>
      </w:r>
      <w:proofErr w:type="spellEnd"/>
      <w:r>
        <w:rPr>
          <w:rStyle w:val="o"/>
          <w:color w:val="222222"/>
        </w:rPr>
        <w:t>&gt;</w:t>
      </w:r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 xml:space="preserve">  </w:t>
      </w:r>
      <w:r>
        <w:rPr>
          <w:rStyle w:val="nd"/>
          <w:color w:val="212529"/>
        </w:rPr>
        <w:t>@override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 xml:space="preserve">  </w:t>
      </w:r>
      <w:r>
        <w:rPr>
          <w:rStyle w:val="n"/>
          <w:color w:val="660066"/>
        </w:rPr>
        <w:t>Widget</w:t>
      </w:r>
      <w:r>
        <w:rPr>
          <w:rStyle w:val="HTMLCode"/>
          <w:rFonts w:eastAsiaTheme="majorEastAsia"/>
          <w:color w:val="212529"/>
        </w:rPr>
        <w:t xml:space="preserve"> </w:t>
      </w:r>
      <w:proofErr w:type="gramStart"/>
      <w:r>
        <w:rPr>
          <w:rStyle w:val="n"/>
          <w:color w:val="660066"/>
        </w:rPr>
        <w:t>build</w:t>
      </w:r>
      <w:r>
        <w:rPr>
          <w:rStyle w:val="o"/>
          <w:color w:val="222222"/>
        </w:rPr>
        <w:t>(</w:t>
      </w:r>
      <w:proofErr w:type="spellStart"/>
      <w:proofErr w:type="gramEnd"/>
      <w:r>
        <w:rPr>
          <w:rStyle w:val="n"/>
          <w:color w:val="660066"/>
        </w:rPr>
        <w:t>BuildContext</w:t>
      </w:r>
      <w:proofErr w:type="spellEnd"/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n"/>
          <w:color w:val="660066"/>
        </w:rPr>
        <w:t>context</w:t>
      </w:r>
      <w:r>
        <w:rPr>
          <w:rStyle w:val="o"/>
          <w:color w:val="222222"/>
        </w:rPr>
        <w:t>)</w:t>
      </w:r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 xml:space="preserve">    </w:t>
      </w:r>
      <w:proofErr w:type="gramStart"/>
      <w:r>
        <w:rPr>
          <w:rStyle w:val="k"/>
          <w:color w:val="1FBAAC"/>
        </w:rPr>
        <w:t>return</w:t>
      </w:r>
      <w:proofErr w:type="gramEnd"/>
      <w:r>
        <w:rPr>
          <w:rStyle w:val="HTMLCode"/>
          <w:rFonts w:eastAsiaTheme="majorEastAsia"/>
          <w:color w:val="212529"/>
        </w:rPr>
        <w:t xml:space="preserve"> </w:t>
      </w:r>
      <w:r>
        <w:rPr>
          <w:rStyle w:val="n"/>
          <w:color w:val="660066"/>
        </w:rPr>
        <w:t>Container</w:t>
      </w:r>
      <w:r>
        <w:rPr>
          <w:rStyle w:val="o"/>
          <w:color w:val="222222"/>
        </w:rPr>
        <w:t>();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HTMLCode"/>
          <w:rFonts w:eastAsiaTheme="majorEastAsia"/>
          <w:color w:val="212529"/>
        </w:rPr>
        <w:t xml:space="preserve">  </w:t>
      </w:r>
      <w:r>
        <w:rPr>
          <w:rStyle w:val="o"/>
          <w:color w:val="222222"/>
        </w:rPr>
        <w:t>}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HTMLCode"/>
          <w:rFonts w:eastAsiaTheme="majorEastAsia"/>
          <w:color w:val="212529"/>
        </w:rPr>
      </w:pPr>
      <w:r>
        <w:rPr>
          <w:rStyle w:val="o"/>
          <w:color w:val="222222"/>
        </w:rPr>
        <w:lastRenderedPageBreak/>
        <w:t>}</w:t>
      </w:r>
    </w:p>
    <w:p w:rsidR="00D02FEE" w:rsidRDefault="00D02FEE" w:rsidP="00D02FE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Update the </w:t>
      </w:r>
      <w:r>
        <w:rPr>
          <w:rStyle w:val="HTMLCode"/>
          <w:rFonts w:eastAsiaTheme="majorEastAsia"/>
          <w:color w:val="008F83"/>
          <w:sz w:val="21"/>
          <w:szCs w:val="21"/>
        </w:rPr>
        <w:t>build()</w:t>
      </w:r>
      <w:r>
        <w:rPr>
          <w:rFonts w:ascii="Arial" w:hAnsi="Arial" w:cs="Arial"/>
          <w:color w:val="4A4A4A"/>
        </w:rPr>
        <w:t> method in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:</w:t>
      </w:r>
    </w:p>
    <w:p w:rsidR="00D02FEE" w:rsidRDefault="00D02FEE" w:rsidP="00D02FEE">
      <w:pPr>
        <w:shd w:val="clear" w:color="auto" w:fill="E9ECE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lib/</w:t>
      </w:r>
      <w:proofErr w:type="spellStart"/>
      <w:r>
        <w:rPr>
          <w:rFonts w:ascii="Arial" w:hAnsi="Arial" w:cs="Arial"/>
          <w:color w:val="4A4A4A"/>
        </w:rPr>
        <w:t>main.dart</w:t>
      </w:r>
      <w:proofErr w:type="spellEnd"/>
      <w:proofErr w:type="gramEnd"/>
      <w:r>
        <w:rPr>
          <w:rFonts w:ascii="Arial" w:hAnsi="Arial" w:cs="Arial"/>
          <w:color w:val="4A4A4A"/>
        </w:rPr>
        <w:t xml:space="preserve"> (_</w:t>
      </w:r>
      <w:proofErr w:type="spellStart"/>
      <w:r>
        <w:rPr>
          <w:rFonts w:ascii="Arial" w:hAnsi="Arial" w:cs="Arial"/>
          <w:color w:val="4A4A4A"/>
        </w:rPr>
        <w:t>RandomWordsState</w:t>
      </w:r>
      <w:proofErr w:type="spellEnd"/>
      <w:r>
        <w:rPr>
          <w:rFonts w:ascii="Arial" w:hAnsi="Arial" w:cs="Arial"/>
          <w:color w:val="4A4A4A"/>
        </w:rPr>
        <w:t>)</w:t>
      </w:r>
    </w:p>
    <w:p w:rsidR="00D02FEE" w:rsidRDefault="00D02FEE" w:rsidP="00D02FEE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spellStart"/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proofErr w:type="gramStart"/>
      <w:r>
        <w:rPr>
          <w:rStyle w:val="kwd"/>
          <w:color w:val="1FBAAC"/>
          <w:sz w:val="21"/>
          <w:szCs w:val="21"/>
        </w:rPr>
        <w:t>class</w:t>
      </w:r>
      <w:proofErr w:type="gramEnd"/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</w:rPr>
        <w:t>RandomWordsState</w:t>
      </w:r>
      <w:proofErr w:type="spellEnd"/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kwd"/>
          <w:color w:val="1FBAAC"/>
          <w:sz w:val="21"/>
          <w:szCs w:val="21"/>
        </w:rPr>
        <w:t>extends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State</w:t>
      </w:r>
      <w:r>
        <w:rPr>
          <w:rStyle w:val="pun"/>
          <w:color w:val="222222"/>
          <w:sz w:val="21"/>
          <w:szCs w:val="21"/>
        </w:rPr>
        <w:t>&lt;</w:t>
      </w:r>
      <w:proofErr w:type="spellStart"/>
      <w:r>
        <w:rPr>
          <w:rStyle w:val="typ"/>
          <w:color w:val="660066"/>
          <w:sz w:val="21"/>
          <w:szCs w:val="21"/>
        </w:rPr>
        <w:t>RandomWords</w:t>
      </w:r>
      <w:proofErr w:type="spellEnd"/>
      <w:r>
        <w:rPr>
          <w:rStyle w:val="pun"/>
          <w:color w:val="222222"/>
          <w:sz w:val="21"/>
          <w:szCs w:val="21"/>
        </w:rPr>
        <w:t>&gt;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pln"/>
          <w:color w:val="222222"/>
          <w:sz w:val="21"/>
          <w:szCs w:val="21"/>
          <w:shd w:val="clear" w:color="auto" w:fill="DDFFDD"/>
        </w:rPr>
        <w:t>@override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typ"/>
          <w:color w:val="660066"/>
          <w:sz w:val="21"/>
          <w:szCs w:val="21"/>
          <w:shd w:val="clear" w:color="auto" w:fill="DDFFDD"/>
        </w:rPr>
        <w:t>Widget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proofErr w:type="gramStart"/>
      <w:r>
        <w:rPr>
          <w:rStyle w:val="pln"/>
          <w:color w:val="222222"/>
          <w:sz w:val="21"/>
          <w:szCs w:val="21"/>
          <w:shd w:val="clear" w:color="auto" w:fill="DDFFDD"/>
        </w:rPr>
        <w:t>build</w:t>
      </w:r>
      <w:r>
        <w:rPr>
          <w:rStyle w:val="pun"/>
          <w:color w:val="222222"/>
          <w:sz w:val="21"/>
          <w:szCs w:val="21"/>
          <w:shd w:val="clear" w:color="auto" w:fill="DDFFDD"/>
        </w:rPr>
        <w:t>(</w:t>
      </w:r>
      <w:proofErr w:type="spellStart"/>
      <w:proofErr w:type="gramEnd"/>
      <w:r>
        <w:rPr>
          <w:rStyle w:val="typ"/>
          <w:color w:val="660066"/>
          <w:sz w:val="21"/>
          <w:szCs w:val="21"/>
          <w:shd w:val="clear" w:color="auto" w:fill="DDFFDD"/>
        </w:rPr>
        <w:t>BuildContext</w:t>
      </w:r>
      <w:proofErr w:type="spell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context</w:t>
      </w:r>
      <w:r>
        <w:rPr>
          <w:rStyle w:val="pun"/>
          <w:color w:val="222222"/>
          <w:sz w:val="21"/>
          <w:szCs w:val="21"/>
          <w:shd w:val="clear" w:color="auto" w:fill="DDFFDD"/>
        </w:rPr>
        <w:t>)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pun"/>
          <w:color w:val="222222"/>
          <w:sz w:val="21"/>
          <w:szCs w:val="21"/>
          <w:shd w:val="clear" w:color="auto" w:fill="DDFFDD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  <w:shd w:val="clear" w:color="auto" w:fill="DDFFDD"/>
        </w:rPr>
        <w:t>final</w:t>
      </w:r>
      <w:proofErr w:type="gram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proofErr w:type="spellStart"/>
      <w:r>
        <w:rPr>
          <w:rStyle w:val="pln"/>
          <w:color w:val="222222"/>
          <w:sz w:val="21"/>
          <w:szCs w:val="21"/>
          <w:shd w:val="clear" w:color="auto" w:fill="DDFFDD"/>
        </w:rPr>
        <w:t>wordPair</w:t>
      </w:r>
      <w:proofErr w:type="spell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pun"/>
          <w:color w:val="222222"/>
          <w:sz w:val="21"/>
          <w:szCs w:val="21"/>
          <w:shd w:val="clear" w:color="auto" w:fill="DDFFDD"/>
        </w:rPr>
        <w:t>=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  <w:shd w:val="clear" w:color="auto" w:fill="DDFFDD"/>
        </w:rPr>
        <w:t>WordPair</w:t>
      </w:r>
      <w:r>
        <w:rPr>
          <w:rStyle w:val="pun"/>
          <w:color w:val="222222"/>
          <w:sz w:val="21"/>
          <w:szCs w:val="21"/>
          <w:shd w:val="clear" w:color="auto" w:fill="DDFFDD"/>
        </w:rPr>
        <w:t>.</w:t>
      </w:r>
      <w:r>
        <w:rPr>
          <w:rStyle w:val="pln"/>
          <w:color w:val="222222"/>
          <w:sz w:val="21"/>
          <w:szCs w:val="21"/>
          <w:shd w:val="clear" w:color="auto" w:fill="DDFFDD"/>
        </w:rPr>
        <w:t>random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();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  <w:shd w:val="clear" w:color="auto" w:fill="DDFFDD"/>
        </w:rPr>
        <w:t>return</w:t>
      </w:r>
      <w:proofErr w:type="gram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typ"/>
          <w:color w:val="660066"/>
          <w:sz w:val="21"/>
          <w:szCs w:val="21"/>
          <w:shd w:val="clear" w:color="auto" w:fill="DDFFDD"/>
        </w:rPr>
        <w:t>Text</w:t>
      </w:r>
      <w:r>
        <w:rPr>
          <w:rStyle w:val="pun"/>
          <w:color w:val="222222"/>
          <w:sz w:val="21"/>
          <w:szCs w:val="21"/>
          <w:shd w:val="clear" w:color="auto" w:fill="DDFFDD"/>
        </w:rPr>
        <w:t>(</w:t>
      </w:r>
      <w:proofErr w:type="spellStart"/>
      <w:r>
        <w:rPr>
          <w:rStyle w:val="pln"/>
          <w:color w:val="222222"/>
          <w:sz w:val="21"/>
          <w:szCs w:val="21"/>
          <w:shd w:val="clear" w:color="auto" w:fill="DDFFDD"/>
        </w:rPr>
        <w:t>wordPair</w:t>
      </w:r>
      <w:r>
        <w:rPr>
          <w:rStyle w:val="pun"/>
          <w:color w:val="222222"/>
          <w:sz w:val="21"/>
          <w:szCs w:val="21"/>
          <w:shd w:val="clear" w:color="auto" w:fill="DDFFDD"/>
        </w:rPr>
        <w:t>.</w:t>
      </w:r>
      <w:r>
        <w:rPr>
          <w:rStyle w:val="pln"/>
          <w:color w:val="222222"/>
          <w:sz w:val="21"/>
          <w:szCs w:val="21"/>
          <w:shd w:val="clear" w:color="auto" w:fill="DDFFDD"/>
        </w:rPr>
        <w:t>asPascalCase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pun"/>
          <w:color w:val="222222"/>
          <w:sz w:val="21"/>
          <w:szCs w:val="21"/>
          <w:shd w:val="clear" w:color="auto" w:fill="DDFFDD"/>
        </w:rPr>
        <w:t>}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color w:val="212529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un"/>
          <w:color w:val="222222"/>
          <w:sz w:val="21"/>
          <w:szCs w:val="21"/>
        </w:rPr>
        <w:t>}</w:t>
      </w:r>
    </w:p>
    <w:p w:rsidR="00D02FEE" w:rsidRDefault="00D02FEE" w:rsidP="00D02FE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Remove the word generation code from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MyApp</w:t>
      </w:r>
      <w:proofErr w:type="spellEnd"/>
      <w:r>
        <w:rPr>
          <w:rFonts w:ascii="Arial" w:hAnsi="Arial" w:cs="Arial"/>
          <w:color w:val="4A4A4A"/>
        </w:rPr>
        <w:t> by making the changes shown in the following diff:</w:t>
      </w:r>
    </w:p>
    <w:p w:rsidR="00D02FEE" w:rsidRDefault="00D02FEE" w:rsidP="00D02FEE">
      <w:pPr>
        <w:shd w:val="clear" w:color="auto" w:fill="F7F7F7"/>
        <w:spacing w:beforeAutospacing="1" w:afterAutospacing="1"/>
        <w:ind w:left="720"/>
        <w:rPr>
          <w:rFonts w:ascii="Arial" w:hAnsi="Arial" w:cs="Arial"/>
          <w:color w:val="4A4A4A"/>
        </w:rPr>
      </w:pPr>
      <w:r>
        <w:rPr>
          <w:rStyle w:val="d2h-file-name"/>
          <w:rFonts w:ascii="Helvetica" w:hAnsi="Helvetica" w:cs="Helvetica"/>
          <w:color w:val="4A4A4A"/>
          <w:sz w:val="23"/>
          <w:szCs w:val="23"/>
        </w:rPr>
        <w:t>{step2_use_package → step3_stateful_widget}/lib/</w:t>
      </w:r>
      <w:proofErr w:type="spellStart"/>
      <w:r>
        <w:rPr>
          <w:rStyle w:val="d2h-file-name"/>
          <w:rFonts w:ascii="Helvetica" w:hAnsi="Helvetica" w:cs="Helvetica"/>
          <w:color w:val="4A4A4A"/>
          <w:sz w:val="23"/>
          <w:szCs w:val="23"/>
        </w:rPr>
        <w:t>main.dart</w:t>
      </w:r>
      <w:proofErr w:type="spellEnd"/>
    </w:p>
    <w:tbl>
      <w:tblPr>
        <w:tblW w:w="85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75"/>
      </w:tblGrid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D5E4F2"/>
              <w:left w:val="single" w:sz="6" w:space="0" w:color="D5E4F2"/>
              <w:bottom w:val="single" w:sz="2" w:space="0" w:color="D5E4F2"/>
              <w:right w:val="single" w:sz="6" w:space="0" w:color="D5E4F2"/>
            </w:tcBorders>
            <w:shd w:val="clear" w:color="auto" w:fill="F8FAF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vAlign w:val="center"/>
            <w:hideMark/>
          </w:tcPr>
          <w:p w:rsidR="00D02FEE" w:rsidRDefault="00D02FEE" w:rsidP="00D02FEE">
            <w:pPr>
              <w:shd w:val="clear" w:color="auto" w:fill="F8FAFD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@@ -10,7 +10,6 @@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class</w:t>
            </w:r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js-title"/>
                <w:rFonts w:ascii="Consolas" w:hAnsi="Consolas"/>
                <w:b/>
                <w:bCs/>
                <w:color w:val="445588"/>
                <w:sz w:val="20"/>
                <w:szCs w:val="20"/>
              </w:rPr>
              <w:t>MyApp</w:t>
            </w:r>
            <w:proofErr w:type="spellEnd"/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extends</w:t>
            </w:r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js-title"/>
                <w:rFonts w:ascii="Consolas" w:hAnsi="Consolas"/>
                <w:b/>
                <w:bCs/>
                <w:color w:val="445588"/>
                <w:sz w:val="20"/>
                <w:szCs w:val="20"/>
              </w:rPr>
              <w:t>StatelessWidget</w:t>
            </w:r>
            <w:proofErr w:type="spellEnd"/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{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</w:t>
            </w:r>
            <w:r>
              <w:rPr>
                <w:rStyle w:val="hljs-meta"/>
                <w:rFonts w:ascii="Consolas" w:hAnsi="Consolas"/>
                <w:b/>
                <w:bCs/>
                <w:color w:val="999999"/>
                <w:sz w:val="20"/>
                <w:szCs w:val="20"/>
              </w:rPr>
              <w:t>@override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Widget build(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BuildContext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context) {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final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wordPair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WordPair.random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();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return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MaterialApp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title: </w:t>
            </w:r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'Welcome to Flutter'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home: Scaffold(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D5E4F2"/>
              <w:left w:val="single" w:sz="6" w:space="0" w:color="D5E4F2"/>
              <w:bottom w:val="single" w:sz="2" w:space="0" w:color="D5E4F2"/>
              <w:right w:val="single" w:sz="6" w:space="0" w:color="D5E4F2"/>
            </w:tcBorders>
            <w:shd w:val="clear" w:color="auto" w:fill="F8FAF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vAlign w:val="center"/>
            <w:hideMark/>
          </w:tcPr>
          <w:p w:rsidR="00D02FEE" w:rsidRDefault="00D02FEE" w:rsidP="00D02FEE">
            <w:pPr>
              <w:shd w:val="clear" w:color="auto" w:fill="F8FAFD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@@ -18,8 +17,8 @@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  title: Text(</w:t>
            </w:r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'Welcome to Flutter'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body: Center(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  child: </w:t>
            </w:r>
            <w:del w:id="2" w:author="Unknown">
              <w:r>
                <w:rPr>
                  <w:rStyle w:val="d2h-code-line-ctn"/>
                  <w:rFonts w:ascii="Consolas" w:hAnsi="Consolas"/>
                  <w:color w:val="333333"/>
                  <w:sz w:val="20"/>
                  <w:szCs w:val="20"/>
                  <w:shd w:val="clear" w:color="auto" w:fill="FFB6BA"/>
                </w:rPr>
                <w:delText>Text</w:delText>
              </w:r>
            </w:del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</w:t>
            </w:r>
            <w:del w:id="3" w:author="Unknown">
              <w:r>
                <w:rPr>
                  <w:rStyle w:val="d2h-code-line-ctn"/>
                  <w:rFonts w:ascii="Consolas" w:hAnsi="Consolas"/>
                  <w:color w:val="333333"/>
                  <w:sz w:val="20"/>
                  <w:szCs w:val="20"/>
                  <w:shd w:val="clear" w:color="auto" w:fill="FFB6BA"/>
                </w:rPr>
                <w:delText>wordPair.asPascalCase</w:delText>
              </w:r>
            </w:del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B4E2B4"/>
              <w:left w:val="single" w:sz="6" w:space="0" w:color="B4E2B4"/>
              <w:bottom w:val="single" w:sz="2" w:space="0" w:color="B4E2B4"/>
              <w:right w:val="single" w:sz="6" w:space="0" w:color="B4E2B4"/>
            </w:tcBorders>
            <w:shd w:val="clear" w:color="auto" w:fill="DDFFD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vAlign w:val="center"/>
            <w:hideMark/>
          </w:tcPr>
          <w:p w:rsidR="00D02FEE" w:rsidRDefault="00D02FEE" w:rsidP="00D02FEE">
            <w:pPr>
              <w:shd w:val="clear" w:color="auto" w:fill="DDFFDD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  child: </w:t>
            </w:r>
            <w:proofErr w:type="spellStart"/>
            <w:ins w:id="4" w:author="Unknown">
              <w:r>
                <w:rPr>
                  <w:rStyle w:val="d2h-code-line-ctn"/>
                  <w:rFonts w:ascii="Consolas" w:hAnsi="Consolas"/>
                  <w:color w:val="333333"/>
                  <w:sz w:val="20"/>
                  <w:szCs w:val="20"/>
                  <w:shd w:val="clear" w:color="auto" w:fill="97F295"/>
                </w:rPr>
                <w:t>RandomWords</w:t>
              </w:r>
            </w:ins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);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}</w:t>
            </w:r>
          </w:p>
        </w:tc>
      </w:tr>
    </w:tbl>
    <w:p w:rsidR="00D02FEE" w:rsidRDefault="00D02FEE" w:rsidP="00D02FE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Restart the app. The app should behave as before, displaying a word pairing each time you hot reload or save the app.</w:t>
      </w:r>
    </w:p>
    <w:p w:rsidR="00D02FEE" w:rsidRDefault="00D02FEE" w:rsidP="00D02FE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</w:t>
      </w:r>
      <w:r>
        <w:rPr>
          <w:rStyle w:val="Strong"/>
          <w:rFonts w:ascii="Arial" w:hAnsi="Arial" w:cs="Arial"/>
          <w:color w:val="4A4A4A"/>
        </w:rPr>
        <w:t>Tip:</w:t>
      </w:r>
      <w:r>
        <w:rPr>
          <w:rFonts w:ascii="Arial" w:hAnsi="Arial" w:cs="Arial"/>
          <w:color w:val="4A4A4A"/>
        </w:rPr>
        <w:t> If you see a warning on a hot reload that you might need to restart the app, consider restarting it. The warning might be a false positive, but restarting your app ensures that your changes are reflected in the app’s UI.</w:t>
      </w:r>
    </w:p>
    <w:p w:rsidR="00D02FEE" w:rsidRDefault="00D02FEE" w:rsidP="00D02FEE">
      <w:pPr>
        <w:pStyle w:val="Heading3"/>
        <w:shd w:val="clear" w:color="auto" w:fill="FFFFFF"/>
        <w:ind w:left="720"/>
        <w:rPr>
          <w:rFonts w:ascii="Arial" w:hAnsi="Arial" w:cs="Arial"/>
          <w:b w:val="0"/>
          <w:bCs w:val="0"/>
          <w:color w:val="4A4A4A"/>
        </w:rPr>
      </w:pPr>
      <w:proofErr w:type="gramStart"/>
      <w:r>
        <w:rPr>
          <w:rFonts w:ascii="Arial" w:hAnsi="Arial" w:cs="Arial"/>
          <w:b w:val="0"/>
          <w:bCs w:val="0"/>
          <w:color w:val="4A4A4A"/>
        </w:rPr>
        <w:t>Problems?</w:t>
      </w:r>
      <w:proofErr w:type="gramEnd"/>
    </w:p>
    <w:p w:rsidR="00D02FEE" w:rsidRDefault="00D02FEE" w:rsidP="00D02FE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If your app is not running correctly, look for typos. If you want to try some of Flutter’s debugging tools, check out the </w:t>
      </w:r>
      <w:proofErr w:type="spellStart"/>
      <w:r>
        <w:rPr>
          <w:rFonts w:ascii="Arial" w:hAnsi="Arial" w:cs="Arial"/>
          <w:color w:val="4A4A4A"/>
        </w:rPr>
        <w:fldChar w:fldCharType="begin"/>
      </w:r>
      <w:r>
        <w:rPr>
          <w:rFonts w:ascii="Arial" w:hAnsi="Arial" w:cs="Arial"/>
          <w:color w:val="4A4A4A"/>
        </w:rPr>
        <w:instrText xml:space="preserve"> HYPERLINK "https://flutter.dev/docs/development/tools/devtools" </w:instrText>
      </w:r>
      <w:r>
        <w:rPr>
          <w:rFonts w:ascii="Arial" w:hAnsi="Arial" w:cs="Arial"/>
          <w:color w:val="4A4A4A"/>
        </w:rPr>
        <w:fldChar w:fldCharType="separate"/>
      </w:r>
      <w:r>
        <w:rPr>
          <w:rStyle w:val="Hyperlink"/>
          <w:rFonts w:ascii="Arial" w:hAnsi="Arial" w:cs="Arial"/>
          <w:color w:val="1389FD"/>
        </w:rPr>
        <w:t>DevTools</w:t>
      </w:r>
      <w:proofErr w:type="spellEnd"/>
      <w:r>
        <w:rPr>
          <w:rFonts w:ascii="Arial" w:hAnsi="Arial" w:cs="Arial"/>
          <w:color w:val="4A4A4A"/>
        </w:rPr>
        <w:fldChar w:fldCharType="end"/>
      </w:r>
      <w:r>
        <w:rPr>
          <w:rFonts w:ascii="Arial" w:hAnsi="Arial" w:cs="Arial"/>
          <w:color w:val="4A4A4A"/>
        </w:rPr>
        <w:t> suite of debugging and profiling tools. If needed, use the code at the following link to get back on track.</w:t>
      </w:r>
    </w:p>
    <w:p w:rsidR="00D02FEE" w:rsidRDefault="008D6434" w:rsidP="00D02F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hyperlink r:id="rId11" w:history="1">
        <w:r w:rsidR="00D02FEE">
          <w:rPr>
            <w:rStyle w:val="Hyperlink"/>
            <w:rFonts w:ascii="Arial" w:hAnsi="Arial" w:cs="Arial"/>
            <w:color w:val="1389FD"/>
          </w:rPr>
          <w:t>lib/</w:t>
        </w:r>
        <w:proofErr w:type="spellStart"/>
        <w:r w:rsidR="00D02FEE">
          <w:rPr>
            <w:rStyle w:val="Hyperlink"/>
            <w:rFonts w:ascii="Arial" w:hAnsi="Arial" w:cs="Arial"/>
            <w:color w:val="1389FD"/>
          </w:rPr>
          <w:t>main.dart</w:t>
        </w:r>
        <w:proofErr w:type="spellEnd"/>
      </w:hyperlink>
    </w:p>
    <w:p w:rsidR="00D02FEE" w:rsidRDefault="00D02FEE" w:rsidP="00D02FEE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lastRenderedPageBreak/>
        <w:t xml:space="preserve">Step 4: Create an infinite scrolling </w:t>
      </w:r>
      <w:proofErr w:type="spellStart"/>
      <w:r>
        <w:rPr>
          <w:rFonts w:ascii="Arial" w:hAnsi="Arial" w:cs="Arial"/>
          <w:b w:val="0"/>
          <w:bCs w:val="0"/>
          <w:color w:val="4A4A4A"/>
        </w:rPr>
        <w:t>ListView</w:t>
      </w:r>
      <w:proofErr w:type="spellEnd"/>
    </w:p>
    <w:p w:rsidR="00D02FEE" w:rsidRDefault="00D02FEE" w:rsidP="00D02F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this step, you’ll expand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 to generate and display a list of word pairings. As the user scrolls the list (displayed in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4A4A4A"/>
        </w:rPr>
        <w:t> widget) grows infinitely.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ListView</w:t>
      </w:r>
      <w:r>
        <w:rPr>
          <w:rFonts w:ascii="Arial" w:hAnsi="Arial" w:cs="Arial"/>
          <w:color w:val="4A4A4A"/>
        </w:rPr>
        <w:t>’s</w:t>
      </w:r>
      <w:proofErr w:type="spellEnd"/>
      <w:r>
        <w:rPr>
          <w:rFonts w:ascii="Arial" w:hAnsi="Arial" w:cs="Arial"/>
          <w:color w:val="4A4A4A"/>
        </w:rPr>
        <w:t> </w:t>
      </w:r>
      <w:r>
        <w:rPr>
          <w:rStyle w:val="HTMLCode"/>
          <w:rFonts w:eastAsiaTheme="majorEastAsia"/>
          <w:color w:val="008F83"/>
          <w:sz w:val="21"/>
          <w:szCs w:val="21"/>
        </w:rPr>
        <w:t>builder</w:t>
      </w:r>
      <w:r>
        <w:rPr>
          <w:rFonts w:ascii="Arial" w:hAnsi="Arial" w:cs="Arial"/>
          <w:color w:val="4A4A4A"/>
        </w:rPr>
        <w:t> factory constructor allows you to build a list view lazily, on demand.</w:t>
      </w:r>
    </w:p>
    <w:p w:rsidR="00D02FEE" w:rsidRDefault="00D02FEE" w:rsidP="00D02FE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 a </w:t>
      </w:r>
      <w:r>
        <w:rPr>
          <w:rStyle w:val="HTMLCode"/>
          <w:rFonts w:eastAsiaTheme="majorEastAsia"/>
          <w:color w:val="008F83"/>
          <w:sz w:val="21"/>
          <w:szCs w:val="21"/>
        </w:rPr>
        <w:t>_suggestions</w:t>
      </w:r>
      <w:r>
        <w:rPr>
          <w:rFonts w:ascii="Arial" w:hAnsi="Arial" w:cs="Arial"/>
          <w:color w:val="4A4A4A"/>
        </w:rPr>
        <w:t> list to the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 class for saving suggested word pairings. Also, add a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biggerFont</w:t>
      </w:r>
      <w:proofErr w:type="spellEnd"/>
      <w:r>
        <w:rPr>
          <w:rFonts w:ascii="Arial" w:hAnsi="Arial" w:cs="Arial"/>
          <w:color w:val="4A4A4A"/>
        </w:rPr>
        <w:t> variable for making the font size larger.</w:t>
      </w:r>
    </w:p>
    <w:p w:rsidR="00D02FEE" w:rsidRDefault="00D02FEE" w:rsidP="00D02FEE">
      <w:pPr>
        <w:shd w:val="clear" w:color="auto" w:fill="E9ECE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lib/</w:t>
      </w:r>
      <w:proofErr w:type="spellStart"/>
      <w:r>
        <w:rPr>
          <w:rFonts w:ascii="Arial" w:hAnsi="Arial" w:cs="Arial"/>
          <w:color w:val="4A4A4A"/>
        </w:rPr>
        <w:t>main.dart</w:t>
      </w:r>
      <w:proofErr w:type="spellEnd"/>
      <w:proofErr w:type="gramEnd"/>
    </w:p>
    <w:p w:rsidR="00D02FEE" w:rsidRDefault="00D02FEE" w:rsidP="00D02FEE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spellStart"/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proofErr w:type="gramStart"/>
      <w:r>
        <w:rPr>
          <w:rStyle w:val="kwd"/>
          <w:color w:val="1FBAAC"/>
          <w:sz w:val="21"/>
          <w:szCs w:val="21"/>
        </w:rPr>
        <w:t>class</w:t>
      </w:r>
      <w:proofErr w:type="gramEnd"/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</w:rPr>
        <w:t>RandomWordsState</w:t>
      </w:r>
      <w:proofErr w:type="spellEnd"/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kwd"/>
          <w:color w:val="1FBAAC"/>
          <w:sz w:val="21"/>
          <w:szCs w:val="21"/>
        </w:rPr>
        <w:t>extends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State</w:t>
      </w:r>
      <w:r>
        <w:rPr>
          <w:rStyle w:val="pun"/>
          <w:color w:val="222222"/>
          <w:sz w:val="21"/>
          <w:szCs w:val="21"/>
        </w:rPr>
        <w:t>&lt;</w:t>
      </w:r>
      <w:proofErr w:type="spellStart"/>
      <w:r>
        <w:rPr>
          <w:rStyle w:val="typ"/>
          <w:color w:val="660066"/>
          <w:sz w:val="21"/>
          <w:szCs w:val="21"/>
        </w:rPr>
        <w:t>RandomWords</w:t>
      </w:r>
      <w:proofErr w:type="spellEnd"/>
      <w:r>
        <w:rPr>
          <w:rStyle w:val="pun"/>
          <w:color w:val="222222"/>
          <w:sz w:val="21"/>
          <w:szCs w:val="21"/>
        </w:rPr>
        <w:t>&gt;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  <w:shd w:val="clear" w:color="auto" w:fill="DDFFDD"/>
        </w:rPr>
        <w:t>final</w:t>
      </w:r>
      <w:proofErr w:type="gram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_suggestions </w:t>
      </w:r>
      <w:r>
        <w:rPr>
          <w:rStyle w:val="pun"/>
          <w:color w:val="222222"/>
          <w:sz w:val="21"/>
          <w:szCs w:val="21"/>
          <w:shd w:val="clear" w:color="auto" w:fill="DDFFDD"/>
        </w:rPr>
        <w:t>=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pun"/>
          <w:color w:val="222222"/>
          <w:sz w:val="21"/>
          <w:szCs w:val="21"/>
          <w:shd w:val="clear" w:color="auto" w:fill="DDFFDD"/>
        </w:rPr>
        <w:t>&lt;</w:t>
      </w:r>
      <w:proofErr w:type="spellStart"/>
      <w:r>
        <w:rPr>
          <w:rStyle w:val="typ"/>
          <w:color w:val="660066"/>
          <w:sz w:val="21"/>
          <w:szCs w:val="21"/>
          <w:shd w:val="clear" w:color="auto" w:fill="DDFFDD"/>
        </w:rPr>
        <w:t>WordPair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&gt;[];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  <w:shd w:val="clear" w:color="auto" w:fill="DDFFDD"/>
        </w:rPr>
        <w:t>final</w:t>
      </w:r>
      <w:proofErr w:type="gram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  <w:shd w:val="clear" w:color="auto" w:fill="DDFFDD"/>
        </w:rPr>
        <w:t>biggerFont</w:t>
      </w:r>
      <w:proofErr w:type="spell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pun"/>
          <w:color w:val="222222"/>
          <w:sz w:val="21"/>
          <w:szCs w:val="21"/>
          <w:shd w:val="clear" w:color="auto" w:fill="DDFFDD"/>
        </w:rPr>
        <w:t>=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  <w:shd w:val="clear" w:color="auto" w:fill="DDFFDD"/>
        </w:rPr>
        <w:t>TextStyle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(</w:t>
      </w:r>
      <w:proofErr w:type="spellStart"/>
      <w:r>
        <w:rPr>
          <w:rStyle w:val="pln"/>
          <w:color w:val="222222"/>
          <w:sz w:val="21"/>
          <w:szCs w:val="21"/>
          <w:shd w:val="clear" w:color="auto" w:fill="DDFFDD"/>
        </w:rPr>
        <w:t>fontSize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: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lit"/>
          <w:color w:val="006666"/>
          <w:sz w:val="21"/>
          <w:szCs w:val="21"/>
          <w:shd w:val="clear" w:color="auto" w:fill="DDFFDD"/>
        </w:rPr>
        <w:t>18.0</w:t>
      </w:r>
      <w:r>
        <w:rPr>
          <w:rStyle w:val="pun"/>
          <w:color w:val="222222"/>
          <w:sz w:val="21"/>
          <w:szCs w:val="21"/>
          <w:shd w:val="clear" w:color="auto" w:fill="DDFFDD"/>
        </w:rPr>
        <w:t>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com"/>
          <w:color w:val="999999"/>
          <w:sz w:val="21"/>
          <w:szCs w:val="21"/>
        </w:rPr>
        <w:t>// ···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color w:val="212529"/>
          <w:sz w:val="21"/>
          <w:szCs w:val="21"/>
        </w:rPr>
      </w:pPr>
      <w:r>
        <w:rPr>
          <w:rStyle w:val="pun"/>
          <w:color w:val="222222"/>
          <w:sz w:val="21"/>
          <w:szCs w:val="21"/>
        </w:rPr>
        <w:t>}</w:t>
      </w:r>
    </w:p>
    <w:p w:rsidR="00D02FEE" w:rsidRDefault="00D02FEE" w:rsidP="00D02FE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Next, you’ll add a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proofErr w:type="gramStart"/>
      <w:r>
        <w:rPr>
          <w:rStyle w:val="HTMLCode"/>
          <w:rFonts w:eastAsiaTheme="majorEastAsia"/>
          <w:color w:val="008F83"/>
          <w:sz w:val="21"/>
          <w:szCs w:val="21"/>
        </w:rPr>
        <w:t>buildSuggestions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(</w:t>
      </w:r>
      <w:proofErr w:type="gramEnd"/>
      <w:r>
        <w:rPr>
          <w:rStyle w:val="HTMLCode"/>
          <w:rFonts w:eastAsiaTheme="majorEastAsia"/>
          <w:color w:val="008F83"/>
          <w:sz w:val="21"/>
          <w:szCs w:val="21"/>
        </w:rPr>
        <w:t>)</w:t>
      </w:r>
      <w:r>
        <w:rPr>
          <w:rFonts w:ascii="Arial" w:hAnsi="Arial" w:cs="Arial"/>
          <w:color w:val="4A4A4A"/>
        </w:rPr>
        <w:t> function to the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 class. This method builds 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4A4A4A"/>
        </w:rPr>
        <w:t> that displays the suggested word pairing.</w:t>
      </w:r>
    </w:p>
    <w:p w:rsidR="00D02FEE" w:rsidRDefault="00D02FEE" w:rsidP="00D02FE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4A4A4A"/>
        </w:rPr>
        <w:t> class provides a builder property,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itemBuilder</w:t>
      </w:r>
      <w:proofErr w:type="spellEnd"/>
      <w:r>
        <w:rPr>
          <w:rFonts w:ascii="Arial" w:hAnsi="Arial" w:cs="Arial"/>
          <w:color w:val="4A4A4A"/>
        </w:rPr>
        <w:t>, that’s a factory builder and callback function specified as an anonymous function. Two parameters are passed to the function—the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BuildContext</w:t>
      </w:r>
      <w:proofErr w:type="spellEnd"/>
      <w:r>
        <w:rPr>
          <w:rFonts w:ascii="Arial" w:hAnsi="Arial" w:cs="Arial"/>
          <w:color w:val="4A4A4A"/>
        </w:rPr>
        <w:t>, and the row iterator, </w:t>
      </w:r>
      <w:r>
        <w:rPr>
          <w:rStyle w:val="HTMLCode"/>
          <w:rFonts w:eastAsiaTheme="majorEastAsia"/>
          <w:color w:val="008F83"/>
          <w:sz w:val="21"/>
          <w:szCs w:val="21"/>
        </w:rPr>
        <w:t>i</w:t>
      </w:r>
      <w:r>
        <w:rPr>
          <w:rFonts w:ascii="Arial" w:hAnsi="Arial" w:cs="Arial"/>
          <w:color w:val="4A4A4A"/>
        </w:rPr>
        <w:t xml:space="preserve">. The iterator begins at 0 and increments each time the function is called. It increments twice for every suggested word pairing: once for the </w:t>
      </w:r>
      <w:proofErr w:type="spellStart"/>
      <w:r>
        <w:rPr>
          <w:rFonts w:ascii="Arial" w:hAnsi="Arial" w:cs="Arial"/>
          <w:color w:val="4A4A4A"/>
        </w:rPr>
        <w:t>ListTile</w:t>
      </w:r>
      <w:proofErr w:type="spellEnd"/>
      <w:r>
        <w:rPr>
          <w:rFonts w:ascii="Arial" w:hAnsi="Arial" w:cs="Arial"/>
          <w:color w:val="4A4A4A"/>
        </w:rPr>
        <w:t>, and once for the Divider. This model allows the suggested list to continue growing as the user scrolls.</w:t>
      </w:r>
    </w:p>
    <w:p w:rsidR="00D02FEE" w:rsidRDefault="00D02FEE" w:rsidP="00D02FE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 a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buildSuggestions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()</w:t>
      </w:r>
      <w:r>
        <w:rPr>
          <w:rFonts w:ascii="Arial" w:hAnsi="Arial" w:cs="Arial"/>
          <w:color w:val="4A4A4A"/>
        </w:rPr>
        <w:t> function to the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 class:</w:t>
      </w:r>
    </w:p>
    <w:p w:rsidR="00D02FEE" w:rsidRDefault="00D02FEE" w:rsidP="00D02FEE">
      <w:pPr>
        <w:shd w:val="clear" w:color="auto" w:fill="E9ECE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lib/</w:t>
      </w:r>
      <w:proofErr w:type="spellStart"/>
      <w:r>
        <w:rPr>
          <w:rFonts w:ascii="Arial" w:hAnsi="Arial" w:cs="Arial"/>
          <w:color w:val="4A4A4A"/>
        </w:rPr>
        <w:t>main.dart</w:t>
      </w:r>
      <w:proofErr w:type="spellEnd"/>
      <w:proofErr w:type="gramEnd"/>
      <w:r>
        <w:rPr>
          <w:rFonts w:ascii="Arial" w:hAnsi="Arial" w:cs="Arial"/>
          <w:color w:val="4A4A4A"/>
        </w:rPr>
        <w:t xml:space="preserve"> (_</w:t>
      </w:r>
      <w:proofErr w:type="spellStart"/>
      <w:r>
        <w:rPr>
          <w:rFonts w:ascii="Arial" w:hAnsi="Arial" w:cs="Arial"/>
          <w:color w:val="4A4A4A"/>
        </w:rPr>
        <w:t>buildSuggestions</w:t>
      </w:r>
      <w:proofErr w:type="spellEnd"/>
      <w:r>
        <w:rPr>
          <w:rFonts w:ascii="Arial" w:hAnsi="Arial" w:cs="Arial"/>
          <w:color w:val="4A4A4A"/>
        </w:rPr>
        <w:t>)</w:t>
      </w:r>
    </w:p>
    <w:p w:rsidR="00D02FEE" w:rsidRDefault="00D02FEE" w:rsidP="00D02FEE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spellStart"/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typ"/>
          <w:color w:val="660066"/>
          <w:sz w:val="21"/>
          <w:szCs w:val="21"/>
        </w:rPr>
        <w:t>Widget</w:t>
      </w:r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proofErr w:type="gramStart"/>
      <w:r>
        <w:rPr>
          <w:rStyle w:val="pln"/>
          <w:color w:val="222222"/>
          <w:sz w:val="21"/>
          <w:szCs w:val="21"/>
        </w:rPr>
        <w:t>buildSuggestions</w:t>
      </w:r>
      <w:proofErr w:type="spellEnd"/>
      <w:r>
        <w:rPr>
          <w:rStyle w:val="pun"/>
          <w:color w:val="222222"/>
          <w:sz w:val="21"/>
          <w:szCs w:val="21"/>
        </w:rPr>
        <w:t>(</w:t>
      </w:r>
      <w:proofErr w:type="gramEnd"/>
      <w:r>
        <w:rPr>
          <w:rStyle w:val="pun"/>
          <w:color w:val="222222"/>
          <w:sz w:val="21"/>
          <w:szCs w:val="21"/>
        </w:rPr>
        <w:t>)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</w:rPr>
        <w:t>return</w:t>
      </w:r>
      <w:proofErr w:type="gramEnd"/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ListView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builder</w:t>
      </w:r>
      <w:proofErr w:type="spellEnd"/>
      <w:r>
        <w:rPr>
          <w:rStyle w:val="pun"/>
          <w:color w:val="222222"/>
          <w:sz w:val="21"/>
          <w:szCs w:val="21"/>
        </w:rPr>
        <w:t>(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</w:t>
      </w:r>
      <w:proofErr w:type="gramStart"/>
      <w:r>
        <w:rPr>
          <w:rStyle w:val="pln"/>
          <w:color w:val="222222"/>
          <w:sz w:val="21"/>
          <w:szCs w:val="21"/>
        </w:rPr>
        <w:t>padding</w:t>
      </w:r>
      <w:proofErr w:type="gramEnd"/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EdgeInsets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all</w:t>
      </w:r>
      <w:proofErr w:type="spellEnd"/>
      <w:r>
        <w:rPr>
          <w:rStyle w:val="pun"/>
          <w:color w:val="222222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16.0</w:t>
      </w:r>
      <w:r>
        <w:rPr>
          <w:rStyle w:val="pun"/>
          <w:color w:val="222222"/>
          <w:sz w:val="21"/>
          <w:szCs w:val="21"/>
        </w:rPr>
        <w:t>),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</w:t>
      </w:r>
      <w:proofErr w:type="spellStart"/>
      <w:proofErr w:type="gramStart"/>
      <w:r>
        <w:rPr>
          <w:rStyle w:val="pln"/>
          <w:color w:val="222222"/>
          <w:sz w:val="21"/>
          <w:szCs w:val="21"/>
        </w:rPr>
        <w:t>itemBuilder</w:t>
      </w:r>
      <w:proofErr w:type="spellEnd"/>
      <w:proofErr w:type="gramEnd"/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com"/>
          <w:color w:val="999999"/>
          <w:sz w:val="21"/>
          <w:szCs w:val="21"/>
        </w:rPr>
        <w:t>/*1*/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pln"/>
          <w:color w:val="222222"/>
          <w:sz w:val="21"/>
          <w:szCs w:val="21"/>
        </w:rPr>
        <w:t>context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i</w:t>
      </w:r>
      <w:r>
        <w:rPr>
          <w:rStyle w:val="pun"/>
          <w:color w:val="222222"/>
          <w:sz w:val="21"/>
          <w:szCs w:val="21"/>
        </w:rPr>
        <w:t>)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  </w:t>
      </w:r>
      <w:proofErr w:type="gramStart"/>
      <w:r>
        <w:rPr>
          <w:rStyle w:val="kwd"/>
          <w:color w:val="1FBAAC"/>
          <w:sz w:val="21"/>
          <w:szCs w:val="21"/>
        </w:rPr>
        <w:t>if</w:t>
      </w:r>
      <w:proofErr w:type="gramEnd"/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(</w:t>
      </w:r>
      <w:proofErr w:type="spellStart"/>
      <w:r>
        <w:rPr>
          <w:rStyle w:val="pln"/>
          <w:color w:val="222222"/>
          <w:sz w:val="21"/>
          <w:szCs w:val="21"/>
        </w:rPr>
        <w:t>i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isOdd</w:t>
      </w:r>
      <w:proofErr w:type="spellEnd"/>
      <w:r>
        <w:rPr>
          <w:rStyle w:val="pun"/>
          <w:color w:val="222222"/>
          <w:sz w:val="21"/>
          <w:szCs w:val="21"/>
        </w:rPr>
        <w:t>)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kwd"/>
          <w:color w:val="1FBAAC"/>
          <w:sz w:val="21"/>
          <w:szCs w:val="21"/>
        </w:rPr>
        <w:t>return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Divider</w:t>
      </w:r>
      <w:r>
        <w:rPr>
          <w:rStyle w:val="pun"/>
          <w:color w:val="222222"/>
          <w:sz w:val="21"/>
          <w:szCs w:val="21"/>
        </w:rPr>
        <w:t>();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com"/>
          <w:color w:val="999999"/>
          <w:sz w:val="21"/>
          <w:szCs w:val="21"/>
        </w:rPr>
        <w:t>/*2*/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  </w:t>
      </w:r>
      <w:proofErr w:type="gramStart"/>
      <w:r>
        <w:rPr>
          <w:rStyle w:val="kwd"/>
          <w:color w:val="1FBAAC"/>
          <w:sz w:val="21"/>
          <w:szCs w:val="21"/>
        </w:rPr>
        <w:t>final</w:t>
      </w:r>
      <w:proofErr w:type="gramEnd"/>
      <w:r>
        <w:rPr>
          <w:rStyle w:val="pln"/>
          <w:color w:val="222222"/>
          <w:sz w:val="21"/>
          <w:szCs w:val="21"/>
        </w:rPr>
        <w:t xml:space="preserve"> index </w:t>
      </w:r>
      <w:r>
        <w:rPr>
          <w:rStyle w:val="pun"/>
          <w:color w:val="222222"/>
          <w:sz w:val="21"/>
          <w:szCs w:val="21"/>
        </w:rPr>
        <w:t>=</w:t>
      </w:r>
      <w:r>
        <w:rPr>
          <w:rStyle w:val="pln"/>
          <w:color w:val="222222"/>
          <w:sz w:val="21"/>
          <w:szCs w:val="21"/>
        </w:rPr>
        <w:t xml:space="preserve"> i </w:t>
      </w:r>
      <w:r>
        <w:rPr>
          <w:rStyle w:val="pun"/>
          <w:color w:val="222222"/>
          <w:sz w:val="21"/>
          <w:szCs w:val="21"/>
        </w:rPr>
        <w:t>~/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2</w:t>
      </w:r>
      <w:r>
        <w:rPr>
          <w:rStyle w:val="pun"/>
          <w:color w:val="222222"/>
          <w:sz w:val="21"/>
          <w:szCs w:val="21"/>
        </w:rPr>
        <w:t>;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com"/>
          <w:color w:val="999999"/>
          <w:sz w:val="21"/>
          <w:szCs w:val="21"/>
        </w:rPr>
        <w:t>/*3*/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  </w:t>
      </w:r>
      <w:proofErr w:type="gramStart"/>
      <w:r>
        <w:rPr>
          <w:rStyle w:val="kwd"/>
          <w:color w:val="1FBAAC"/>
          <w:sz w:val="21"/>
          <w:szCs w:val="21"/>
        </w:rPr>
        <w:t>if</w:t>
      </w:r>
      <w:proofErr w:type="gramEnd"/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pln"/>
          <w:color w:val="222222"/>
          <w:sz w:val="21"/>
          <w:szCs w:val="21"/>
        </w:rPr>
        <w:t xml:space="preserve">index </w:t>
      </w:r>
      <w:r>
        <w:rPr>
          <w:rStyle w:val="pun"/>
          <w:color w:val="222222"/>
          <w:sz w:val="21"/>
          <w:szCs w:val="21"/>
        </w:rPr>
        <w:t>&gt;=</w:t>
      </w:r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</w:rPr>
        <w:t>suggestions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length</w:t>
      </w:r>
      <w:proofErr w:type="spellEnd"/>
      <w:r>
        <w:rPr>
          <w:rStyle w:val="pun"/>
          <w:color w:val="222222"/>
          <w:sz w:val="21"/>
          <w:szCs w:val="21"/>
        </w:rPr>
        <w:t>)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    _</w:t>
      </w:r>
      <w:proofErr w:type="spellStart"/>
      <w:proofErr w:type="gramStart"/>
      <w:r>
        <w:rPr>
          <w:rStyle w:val="pln"/>
          <w:color w:val="222222"/>
          <w:sz w:val="21"/>
          <w:szCs w:val="21"/>
        </w:rPr>
        <w:t>suggestions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addAll</w:t>
      </w:r>
      <w:proofErr w:type="spellEnd"/>
      <w:r>
        <w:rPr>
          <w:rStyle w:val="pun"/>
          <w:color w:val="222222"/>
          <w:sz w:val="21"/>
          <w:szCs w:val="21"/>
        </w:rPr>
        <w:t>(</w:t>
      </w:r>
      <w:proofErr w:type="spellStart"/>
      <w:proofErr w:type="gramEnd"/>
      <w:r>
        <w:rPr>
          <w:rStyle w:val="pln"/>
          <w:color w:val="222222"/>
          <w:sz w:val="21"/>
          <w:szCs w:val="21"/>
        </w:rPr>
        <w:t>generateWordPairs</w:t>
      </w:r>
      <w:proofErr w:type="spellEnd"/>
      <w:r>
        <w:rPr>
          <w:rStyle w:val="pun"/>
          <w:color w:val="222222"/>
          <w:sz w:val="21"/>
          <w:szCs w:val="21"/>
        </w:rPr>
        <w:t>().</w:t>
      </w:r>
      <w:r>
        <w:rPr>
          <w:rStyle w:val="pln"/>
          <w:color w:val="222222"/>
          <w:sz w:val="21"/>
          <w:szCs w:val="21"/>
        </w:rPr>
        <w:t>take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10</w:t>
      </w:r>
      <w:r>
        <w:rPr>
          <w:rStyle w:val="pun"/>
          <w:color w:val="222222"/>
          <w:sz w:val="21"/>
          <w:szCs w:val="21"/>
        </w:rPr>
        <w:t>));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com"/>
          <w:color w:val="999999"/>
          <w:sz w:val="21"/>
          <w:szCs w:val="21"/>
        </w:rPr>
        <w:t>/*4*/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  </w:t>
      </w:r>
      <w:r>
        <w:rPr>
          <w:rStyle w:val="pun"/>
          <w:color w:val="222222"/>
          <w:sz w:val="21"/>
          <w:szCs w:val="21"/>
        </w:rPr>
        <w:t>}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lastRenderedPageBreak/>
        <w:t xml:space="preserve">        </w:t>
      </w:r>
      <w:proofErr w:type="gramStart"/>
      <w:r>
        <w:rPr>
          <w:rStyle w:val="kwd"/>
          <w:color w:val="1FBAAC"/>
          <w:sz w:val="21"/>
          <w:szCs w:val="21"/>
        </w:rPr>
        <w:t>return</w:t>
      </w:r>
      <w:proofErr w:type="gramEnd"/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</w:rPr>
        <w:t>buildRow</w:t>
      </w:r>
      <w:proofErr w:type="spellEnd"/>
      <w:r>
        <w:rPr>
          <w:rStyle w:val="pun"/>
          <w:color w:val="222222"/>
          <w:sz w:val="21"/>
          <w:szCs w:val="21"/>
        </w:rPr>
        <w:t>(</w:t>
      </w:r>
      <w:r>
        <w:rPr>
          <w:rStyle w:val="pln"/>
          <w:color w:val="222222"/>
          <w:sz w:val="21"/>
          <w:szCs w:val="21"/>
        </w:rPr>
        <w:t>_suggestions</w:t>
      </w:r>
      <w:r>
        <w:rPr>
          <w:rStyle w:val="pun"/>
          <w:color w:val="222222"/>
          <w:sz w:val="21"/>
          <w:szCs w:val="21"/>
        </w:rPr>
        <w:t>[</w:t>
      </w:r>
      <w:r>
        <w:rPr>
          <w:rStyle w:val="pln"/>
          <w:color w:val="222222"/>
          <w:sz w:val="21"/>
          <w:szCs w:val="21"/>
        </w:rPr>
        <w:t>index</w:t>
      </w:r>
      <w:r>
        <w:rPr>
          <w:rStyle w:val="pun"/>
          <w:color w:val="222222"/>
          <w:sz w:val="21"/>
          <w:szCs w:val="21"/>
        </w:rPr>
        <w:t>]);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</w:t>
      </w:r>
      <w:r>
        <w:rPr>
          <w:rStyle w:val="pun"/>
          <w:color w:val="222222"/>
          <w:sz w:val="21"/>
          <w:szCs w:val="21"/>
        </w:rPr>
        <w:t>});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color w:val="212529"/>
          <w:sz w:val="21"/>
          <w:szCs w:val="21"/>
        </w:rPr>
      </w:pPr>
      <w:r>
        <w:rPr>
          <w:rStyle w:val="pun"/>
          <w:color w:val="222222"/>
          <w:sz w:val="21"/>
          <w:szCs w:val="21"/>
        </w:rPr>
        <w:t>}</w:t>
      </w:r>
    </w:p>
    <w:p w:rsidR="00D02FEE" w:rsidRDefault="00D02FEE" w:rsidP="00D02F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>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itemBuilder</w:t>
      </w:r>
      <w:proofErr w:type="spellEnd"/>
      <w:r>
        <w:rPr>
          <w:rFonts w:ascii="Arial" w:hAnsi="Arial" w:cs="Arial"/>
          <w:color w:val="4A4A4A"/>
        </w:rPr>
        <w:t> callback is called once per suggested word pairing, and places each suggestion into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ListTile</w:t>
      </w:r>
      <w:proofErr w:type="spellEnd"/>
      <w:r>
        <w:rPr>
          <w:rFonts w:ascii="Arial" w:hAnsi="Arial" w:cs="Arial"/>
          <w:color w:val="4A4A4A"/>
        </w:rPr>
        <w:t> row. For even rows, the function adds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ListTile</w:t>
      </w:r>
      <w:proofErr w:type="spellEnd"/>
      <w:r>
        <w:rPr>
          <w:rFonts w:ascii="Arial" w:hAnsi="Arial" w:cs="Arial"/>
          <w:color w:val="4A4A4A"/>
        </w:rPr>
        <w:t> row for the word pairing. For odd rows, the function adds a </w:t>
      </w:r>
      <w:r>
        <w:rPr>
          <w:rStyle w:val="HTMLCode"/>
          <w:rFonts w:eastAsiaTheme="majorEastAsia"/>
          <w:color w:val="008F83"/>
          <w:sz w:val="21"/>
          <w:szCs w:val="21"/>
        </w:rPr>
        <w:t>Divider</w:t>
      </w:r>
      <w:r>
        <w:rPr>
          <w:rFonts w:ascii="Arial" w:hAnsi="Arial" w:cs="Arial"/>
          <w:color w:val="4A4A4A"/>
        </w:rPr>
        <w:t> widget to visually separate the entries. Note that the divider might be difficult to see on smaller devices.</w:t>
      </w:r>
    </w:p>
    <w:p w:rsidR="00D02FEE" w:rsidRDefault="00D02FEE" w:rsidP="00D02F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 a one-pixel-high divider widget before each row in 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4A4A4A"/>
        </w:rPr>
        <w:t>.</w:t>
      </w:r>
    </w:p>
    <w:p w:rsidR="00D02FEE" w:rsidRDefault="00D02FEE" w:rsidP="00D02F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expression </w:t>
      </w:r>
      <w:r>
        <w:rPr>
          <w:rStyle w:val="HTMLCode"/>
          <w:rFonts w:eastAsiaTheme="majorEastAsia"/>
          <w:color w:val="008F83"/>
          <w:sz w:val="21"/>
          <w:szCs w:val="21"/>
        </w:rPr>
        <w:t>i ~/ 2</w:t>
      </w:r>
      <w:r>
        <w:rPr>
          <w:rFonts w:ascii="Arial" w:hAnsi="Arial" w:cs="Arial"/>
          <w:color w:val="4A4A4A"/>
        </w:rPr>
        <w:t> divides </w:t>
      </w:r>
      <w:r>
        <w:rPr>
          <w:rStyle w:val="HTMLCode"/>
          <w:rFonts w:eastAsiaTheme="majorEastAsia"/>
          <w:color w:val="008F83"/>
          <w:sz w:val="21"/>
          <w:szCs w:val="21"/>
        </w:rPr>
        <w:t>i</w:t>
      </w:r>
      <w:r>
        <w:rPr>
          <w:rFonts w:ascii="Arial" w:hAnsi="Arial" w:cs="Arial"/>
          <w:color w:val="4A4A4A"/>
        </w:rPr>
        <w:t xml:space="preserve"> by 2 and returns an integer result. For example: 1, 2, 3, 4, 5 becomes 0, 1, 1, 2, 2. </w:t>
      </w:r>
      <w:proofErr w:type="gramStart"/>
      <w:r>
        <w:rPr>
          <w:rFonts w:ascii="Arial" w:hAnsi="Arial" w:cs="Arial"/>
          <w:color w:val="4A4A4A"/>
        </w:rPr>
        <w:t>This</w:t>
      </w:r>
      <w:proofErr w:type="gramEnd"/>
      <w:r>
        <w:rPr>
          <w:rFonts w:ascii="Arial" w:hAnsi="Arial" w:cs="Arial"/>
          <w:color w:val="4A4A4A"/>
        </w:rPr>
        <w:t xml:space="preserve"> calculates the actual number of word pairings in 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4A4A4A"/>
        </w:rPr>
        <w:t>, minus the divider widgets.</w:t>
      </w:r>
    </w:p>
    <w:p w:rsidR="00D02FEE" w:rsidRDefault="00D02FEE" w:rsidP="00D02FE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If you’ve reached the end of the available word pairings, then generate 10 more and add them to the suggestions list.</w:t>
      </w:r>
    </w:p>
    <w:p w:rsidR="00D02FEE" w:rsidRDefault="00D02FEE" w:rsidP="00D02FE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proofErr w:type="gramStart"/>
      <w:r>
        <w:rPr>
          <w:rStyle w:val="HTMLCode"/>
          <w:rFonts w:eastAsiaTheme="majorEastAsia"/>
          <w:color w:val="008F83"/>
          <w:sz w:val="21"/>
          <w:szCs w:val="21"/>
        </w:rPr>
        <w:t>buildSuggestions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(</w:t>
      </w:r>
      <w:proofErr w:type="gramEnd"/>
      <w:r>
        <w:rPr>
          <w:rStyle w:val="HTMLCode"/>
          <w:rFonts w:eastAsiaTheme="majorEastAsia"/>
          <w:color w:val="008F83"/>
          <w:sz w:val="21"/>
          <w:szCs w:val="21"/>
        </w:rPr>
        <w:t>)</w:t>
      </w:r>
      <w:r>
        <w:rPr>
          <w:rFonts w:ascii="Arial" w:hAnsi="Arial" w:cs="Arial"/>
          <w:color w:val="4A4A4A"/>
        </w:rPr>
        <w:t> function calls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buildRow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()</w:t>
      </w:r>
      <w:r>
        <w:rPr>
          <w:rFonts w:ascii="Arial" w:hAnsi="Arial" w:cs="Arial"/>
          <w:color w:val="4A4A4A"/>
        </w:rPr>
        <w:t> once per word pair. This function displays each new pair in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ListTile</w:t>
      </w:r>
      <w:proofErr w:type="spellEnd"/>
      <w:r>
        <w:rPr>
          <w:rFonts w:ascii="Arial" w:hAnsi="Arial" w:cs="Arial"/>
          <w:color w:val="4A4A4A"/>
        </w:rPr>
        <w:t>, which allows you to make the rows more attractive in the next step.</w:t>
      </w:r>
    </w:p>
    <w:p w:rsidR="00D02FEE" w:rsidRDefault="00D02FEE" w:rsidP="00D02FE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 a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buildRow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()</w:t>
      </w:r>
      <w:r>
        <w:rPr>
          <w:rFonts w:ascii="Arial" w:hAnsi="Arial" w:cs="Arial"/>
          <w:color w:val="4A4A4A"/>
        </w:rPr>
        <w:t> function to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:</w:t>
      </w:r>
    </w:p>
    <w:p w:rsidR="00D02FEE" w:rsidRDefault="00D02FEE" w:rsidP="00D02FEE">
      <w:pPr>
        <w:shd w:val="clear" w:color="auto" w:fill="E9ECE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lib/</w:t>
      </w:r>
      <w:proofErr w:type="spellStart"/>
      <w:r>
        <w:rPr>
          <w:rFonts w:ascii="Arial" w:hAnsi="Arial" w:cs="Arial"/>
          <w:color w:val="4A4A4A"/>
        </w:rPr>
        <w:t>main.dart</w:t>
      </w:r>
      <w:proofErr w:type="spellEnd"/>
      <w:proofErr w:type="gramEnd"/>
      <w:r>
        <w:rPr>
          <w:rFonts w:ascii="Arial" w:hAnsi="Arial" w:cs="Arial"/>
          <w:color w:val="4A4A4A"/>
        </w:rPr>
        <w:t xml:space="preserve"> (_</w:t>
      </w:r>
      <w:proofErr w:type="spellStart"/>
      <w:r>
        <w:rPr>
          <w:rFonts w:ascii="Arial" w:hAnsi="Arial" w:cs="Arial"/>
          <w:color w:val="4A4A4A"/>
        </w:rPr>
        <w:t>buildRow</w:t>
      </w:r>
      <w:proofErr w:type="spellEnd"/>
      <w:r>
        <w:rPr>
          <w:rFonts w:ascii="Arial" w:hAnsi="Arial" w:cs="Arial"/>
          <w:color w:val="4A4A4A"/>
        </w:rPr>
        <w:t>)</w:t>
      </w:r>
    </w:p>
    <w:p w:rsidR="00D02FEE" w:rsidRDefault="00D02FEE" w:rsidP="00D02FEE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spellStart"/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typ"/>
          <w:color w:val="660066"/>
          <w:sz w:val="21"/>
          <w:szCs w:val="21"/>
        </w:rPr>
        <w:t>Widget</w:t>
      </w:r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proofErr w:type="gramStart"/>
      <w:r>
        <w:rPr>
          <w:rStyle w:val="pln"/>
          <w:color w:val="222222"/>
          <w:sz w:val="21"/>
          <w:szCs w:val="21"/>
        </w:rPr>
        <w:t>buildRow</w:t>
      </w:r>
      <w:proofErr w:type="spellEnd"/>
      <w:r>
        <w:rPr>
          <w:rStyle w:val="pun"/>
          <w:color w:val="222222"/>
          <w:sz w:val="21"/>
          <w:szCs w:val="21"/>
        </w:rPr>
        <w:t>(</w:t>
      </w:r>
      <w:proofErr w:type="spellStart"/>
      <w:proofErr w:type="gramEnd"/>
      <w:r>
        <w:rPr>
          <w:rStyle w:val="typ"/>
          <w:color w:val="660066"/>
          <w:sz w:val="21"/>
          <w:szCs w:val="21"/>
        </w:rPr>
        <w:t>WordPair</w:t>
      </w:r>
      <w:proofErr w:type="spellEnd"/>
      <w:r>
        <w:rPr>
          <w:rStyle w:val="pln"/>
          <w:color w:val="222222"/>
          <w:sz w:val="21"/>
          <w:szCs w:val="21"/>
        </w:rPr>
        <w:t xml:space="preserve"> pair</w:t>
      </w:r>
      <w:r>
        <w:rPr>
          <w:rStyle w:val="pun"/>
          <w:color w:val="222222"/>
          <w:sz w:val="21"/>
          <w:szCs w:val="21"/>
        </w:rPr>
        <w:t>)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</w:rPr>
        <w:t>return</w:t>
      </w:r>
      <w:proofErr w:type="gramEnd"/>
      <w:r>
        <w:rPr>
          <w:rStyle w:val="pln"/>
          <w:color w:val="222222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ListTile</w:t>
      </w:r>
      <w:proofErr w:type="spellEnd"/>
      <w:r>
        <w:rPr>
          <w:rStyle w:val="pun"/>
          <w:color w:val="222222"/>
          <w:sz w:val="21"/>
          <w:szCs w:val="21"/>
        </w:rPr>
        <w:t>(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proofErr w:type="gramStart"/>
      <w:r>
        <w:rPr>
          <w:rStyle w:val="pln"/>
          <w:color w:val="222222"/>
          <w:sz w:val="21"/>
          <w:szCs w:val="21"/>
        </w:rPr>
        <w:t>title</w:t>
      </w:r>
      <w:proofErr w:type="gramEnd"/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Text</w:t>
      </w:r>
      <w:r>
        <w:rPr>
          <w:rStyle w:val="pun"/>
          <w:color w:val="222222"/>
          <w:sz w:val="21"/>
          <w:szCs w:val="21"/>
        </w:rPr>
        <w:t>(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</w:t>
      </w:r>
      <w:proofErr w:type="spellStart"/>
      <w:r>
        <w:rPr>
          <w:rStyle w:val="pln"/>
          <w:color w:val="222222"/>
          <w:sz w:val="21"/>
          <w:szCs w:val="21"/>
        </w:rPr>
        <w:t>pair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asPascalCase</w:t>
      </w:r>
      <w:proofErr w:type="spellEnd"/>
      <w:r>
        <w:rPr>
          <w:rStyle w:val="pun"/>
          <w:color w:val="222222"/>
          <w:sz w:val="21"/>
          <w:szCs w:val="21"/>
        </w:rPr>
        <w:t>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  </w:t>
      </w:r>
      <w:proofErr w:type="gramStart"/>
      <w:r>
        <w:rPr>
          <w:rStyle w:val="pln"/>
          <w:color w:val="222222"/>
          <w:sz w:val="21"/>
          <w:szCs w:val="21"/>
        </w:rPr>
        <w:t>style</w:t>
      </w:r>
      <w:proofErr w:type="gramEnd"/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</w:rPr>
        <w:t>biggerFont</w:t>
      </w:r>
      <w:proofErr w:type="spellEnd"/>
      <w:r>
        <w:rPr>
          <w:rStyle w:val="pun"/>
          <w:color w:val="222222"/>
          <w:sz w:val="21"/>
          <w:szCs w:val="21"/>
        </w:rPr>
        <w:t>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pun"/>
          <w:color w:val="222222"/>
          <w:sz w:val="21"/>
          <w:szCs w:val="21"/>
        </w:rPr>
        <w:t>),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un"/>
          <w:color w:val="222222"/>
          <w:sz w:val="21"/>
          <w:szCs w:val="21"/>
        </w:rPr>
        <w:t>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color w:val="212529"/>
          <w:sz w:val="21"/>
          <w:szCs w:val="21"/>
        </w:rPr>
      </w:pPr>
      <w:r>
        <w:rPr>
          <w:rStyle w:val="pun"/>
          <w:color w:val="222222"/>
          <w:sz w:val="21"/>
          <w:szCs w:val="21"/>
        </w:rPr>
        <w:t>}</w:t>
      </w:r>
    </w:p>
    <w:p w:rsidR="00D02FEE" w:rsidRDefault="00D02FEE" w:rsidP="00D02FE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RandomWordsState</w:t>
      </w:r>
      <w:proofErr w:type="spellEnd"/>
      <w:r>
        <w:rPr>
          <w:rFonts w:ascii="Arial" w:hAnsi="Arial" w:cs="Arial"/>
          <w:color w:val="4A4A4A"/>
        </w:rPr>
        <w:t> class, update the </w:t>
      </w:r>
      <w:proofErr w:type="gramStart"/>
      <w:r>
        <w:rPr>
          <w:rStyle w:val="HTMLCode"/>
          <w:rFonts w:eastAsiaTheme="majorEastAsia"/>
          <w:color w:val="008F83"/>
          <w:sz w:val="21"/>
          <w:szCs w:val="21"/>
        </w:rPr>
        <w:t>build(</w:t>
      </w:r>
      <w:proofErr w:type="gramEnd"/>
      <w:r>
        <w:rPr>
          <w:rStyle w:val="HTMLCode"/>
          <w:rFonts w:eastAsiaTheme="majorEastAsia"/>
          <w:color w:val="008F83"/>
          <w:sz w:val="21"/>
          <w:szCs w:val="21"/>
        </w:rPr>
        <w:t>)</w:t>
      </w:r>
      <w:r>
        <w:rPr>
          <w:rFonts w:ascii="Arial" w:hAnsi="Arial" w:cs="Arial"/>
          <w:color w:val="4A4A4A"/>
        </w:rPr>
        <w:t> method to use </w:t>
      </w:r>
      <w:r>
        <w:rPr>
          <w:rStyle w:val="HTMLCode"/>
          <w:rFonts w:eastAsiaTheme="majorEastAsia"/>
          <w:color w:val="008F83"/>
          <w:sz w:val="21"/>
          <w:szCs w:val="21"/>
        </w:rPr>
        <w:t>_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buildSuggestions</w:t>
      </w:r>
      <w:proofErr w:type="spellEnd"/>
      <w:r>
        <w:rPr>
          <w:rStyle w:val="HTMLCode"/>
          <w:rFonts w:eastAsiaTheme="majorEastAsia"/>
          <w:color w:val="008F83"/>
          <w:sz w:val="21"/>
          <w:szCs w:val="21"/>
        </w:rPr>
        <w:t>()</w:t>
      </w:r>
      <w:r>
        <w:rPr>
          <w:rFonts w:ascii="Arial" w:hAnsi="Arial" w:cs="Arial"/>
          <w:color w:val="4A4A4A"/>
        </w:rPr>
        <w:t>, rather than directly calling the word generation library. (</w:t>
      </w:r>
      <w:hyperlink r:id="rId12" w:history="1">
        <w:r>
          <w:rPr>
            <w:rStyle w:val="HTMLCode"/>
            <w:rFonts w:eastAsiaTheme="majorEastAsia"/>
            <w:color w:val="1389FD"/>
            <w:sz w:val="21"/>
            <w:szCs w:val="21"/>
          </w:rPr>
          <w:t>Scaffold</w:t>
        </w:r>
      </w:hyperlink>
      <w:r>
        <w:rPr>
          <w:rFonts w:ascii="Arial" w:hAnsi="Arial" w:cs="Arial"/>
          <w:color w:val="4A4A4A"/>
        </w:rPr>
        <w:t> implements the basic Material Design visual layout.) Replace the method body with the highlighted code:</w:t>
      </w:r>
    </w:p>
    <w:p w:rsidR="00D02FEE" w:rsidRDefault="00D02FEE" w:rsidP="00D02FEE">
      <w:pPr>
        <w:shd w:val="clear" w:color="auto" w:fill="E9ECE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lib/</w:t>
      </w:r>
      <w:proofErr w:type="spellStart"/>
      <w:r>
        <w:rPr>
          <w:rFonts w:ascii="Arial" w:hAnsi="Arial" w:cs="Arial"/>
          <w:color w:val="4A4A4A"/>
        </w:rPr>
        <w:t>main.dart</w:t>
      </w:r>
      <w:proofErr w:type="spellEnd"/>
      <w:proofErr w:type="gramEnd"/>
      <w:r>
        <w:rPr>
          <w:rFonts w:ascii="Arial" w:hAnsi="Arial" w:cs="Arial"/>
          <w:color w:val="4A4A4A"/>
        </w:rPr>
        <w:t xml:space="preserve"> (build)</w:t>
      </w:r>
    </w:p>
    <w:p w:rsidR="00D02FEE" w:rsidRDefault="00D02FEE" w:rsidP="00D02FEE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4A4A4A"/>
        </w:rPr>
      </w:pPr>
      <w:proofErr w:type="spellStart"/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  <w:proofErr w:type="spellEnd"/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>@override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typ"/>
          <w:color w:val="660066"/>
          <w:sz w:val="21"/>
          <w:szCs w:val="21"/>
        </w:rPr>
        <w:t>Widget</w:t>
      </w:r>
      <w:r>
        <w:rPr>
          <w:rStyle w:val="pln"/>
          <w:color w:val="222222"/>
          <w:sz w:val="21"/>
          <w:szCs w:val="21"/>
        </w:rPr>
        <w:t xml:space="preserve"> </w:t>
      </w:r>
      <w:proofErr w:type="gramStart"/>
      <w:r>
        <w:rPr>
          <w:rStyle w:val="pln"/>
          <w:color w:val="222222"/>
          <w:sz w:val="21"/>
          <w:szCs w:val="21"/>
        </w:rPr>
        <w:t>build</w:t>
      </w:r>
      <w:r>
        <w:rPr>
          <w:rStyle w:val="pun"/>
          <w:color w:val="222222"/>
          <w:sz w:val="21"/>
          <w:szCs w:val="21"/>
        </w:rPr>
        <w:t>(</w:t>
      </w:r>
      <w:proofErr w:type="spellStart"/>
      <w:proofErr w:type="gramEnd"/>
      <w:r>
        <w:rPr>
          <w:rStyle w:val="typ"/>
          <w:color w:val="660066"/>
          <w:sz w:val="21"/>
          <w:szCs w:val="21"/>
        </w:rPr>
        <w:t>BuildContext</w:t>
      </w:r>
      <w:proofErr w:type="spellEnd"/>
      <w:r>
        <w:rPr>
          <w:rStyle w:val="pln"/>
          <w:color w:val="222222"/>
          <w:sz w:val="21"/>
          <w:szCs w:val="21"/>
        </w:rPr>
        <w:t xml:space="preserve"> context</w:t>
      </w:r>
      <w:r>
        <w:rPr>
          <w:rStyle w:val="pun"/>
          <w:color w:val="222222"/>
          <w:sz w:val="21"/>
          <w:szCs w:val="21"/>
        </w:rPr>
        <w:t>)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{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proofErr w:type="gramStart"/>
      <w:r>
        <w:rPr>
          <w:rStyle w:val="kwd"/>
          <w:color w:val="1FBAAC"/>
          <w:sz w:val="21"/>
          <w:szCs w:val="21"/>
          <w:shd w:val="clear" w:color="auto" w:fill="DDFFDD"/>
        </w:rPr>
        <w:t>return</w:t>
      </w:r>
      <w:proofErr w:type="gramEnd"/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typ"/>
          <w:color w:val="660066"/>
          <w:sz w:val="21"/>
          <w:szCs w:val="21"/>
          <w:shd w:val="clear" w:color="auto" w:fill="DDFFDD"/>
        </w:rPr>
        <w:t>Scaffold</w:t>
      </w:r>
      <w:r>
        <w:rPr>
          <w:rStyle w:val="pun"/>
          <w:color w:val="222222"/>
          <w:sz w:val="21"/>
          <w:szCs w:val="21"/>
          <w:shd w:val="clear" w:color="auto" w:fill="DDFFDD"/>
        </w:rPr>
        <w:t>(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 </w:t>
      </w:r>
      <w:proofErr w:type="spellStart"/>
      <w:proofErr w:type="gramStart"/>
      <w:r>
        <w:rPr>
          <w:rStyle w:val="pln"/>
          <w:color w:val="222222"/>
          <w:sz w:val="21"/>
          <w:szCs w:val="21"/>
          <w:shd w:val="clear" w:color="auto" w:fill="DDFFDD"/>
        </w:rPr>
        <w:t>appBar</w:t>
      </w:r>
      <w:proofErr w:type="spellEnd"/>
      <w:proofErr w:type="gramEnd"/>
      <w:r>
        <w:rPr>
          <w:rStyle w:val="pun"/>
          <w:color w:val="222222"/>
          <w:sz w:val="21"/>
          <w:szCs w:val="21"/>
          <w:shd w:val="clear" w:color="auto" w:fill="DDFFDD"/>
        </w:rPr>
        <w:t>: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  <w:shd w:val="clear" w:color="auto" w:fill="DDFFDD"/>
        </w:rPr>
        <w:t>AppBar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(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lastRenderedPageBreak/>
        <w:t xml:space="preserve">  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   </w:t>
      </w:r>
      <w:proofErr w:type="gramStart"/>
      <w:r>
        <w:rPr>
          <w:rStyle w:val="pln"/>
          <w:color w:val="222222"/>
          <w:sz w:val="21"/>
          <w:szCs w:val="21"/>
          <w:shd w:val="clear" w:color="auto" w:fill="DDFFDD"/>
        </w:rPr>
        <w:t>title</w:t>
      </w:r>
      <w:proofErr w:type="gramEnd"/>
      <w:r>
        <w:rPr>
          <w:rStyle w:val="pun"/>
          <w:color w:val="222222"/>
          <w:sz w:val="21"/>
          <w:szCs w:val="21"/>
          <w:shd w:val="clear" w:color="auto" w:fill="DDFFDD"/>
        </w:rPr>
        <w:t>: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</w:t>
      </w:r>
      <w:r>
        <w:rPr>
          <w:rStyle w:val="typ"/>
          <w:color w:val="660066"/>
          <w:sz w:val="21"/>
          <w:szCs w:val="21"/>
          <w:shd w:val="clear" w:color="auto" w:fill="DDFFDD"/>
        </w:rPr>
        <w:t>Text</w:t>
      </w:r>
      <w:r>
        <w:rPr>
          <w:rStyle w:val="pun"/>
          <w:color w:val="222222"/>
          <w:sz w:val="21"/>
          <w:szCs w:val="21"/>
          <w:shd w:val="clear" w:color="auto" w:fill="DDFFDD"/>
        </w:rPr>
        <w:t>(</w:t>
      </w:r>
      <w:r>
        <w:rPr>
          <w:rStyle w:val="str"/>
          <w:color w:val="1B87C9"/>
          <w:sz w:val="21"/>
          <w:szCs w:val="21"/>
          <w:shd w:val="clear" w:color="auto" w:fill="DDFFDD"/>
        </w:rPr>
        <w:t>'Startup Name Generator'</w:t>
      </w:r>
      <w:r>
        <w:rPr>
          <w:rStyle w:val="pun"/>
          <w:color w:val="222222"/>
          <w:sz w:val="21"/>
          <w:szCs w:val="21"/>
          <w:shd w:val="clear" w:color="auto" w:fill="DDFFDD"/>
        </w:rPr>
        <w:t>),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 </w:t>
      </w:r>
      <w:r>
        <w:rPr>
          <w:rStyle w:val="pun"/>
          <w:color w:val="222222"/>
          <w:sz w:val="21"/>
          <w:szCs w:val="21"/>
          <w:shd w:val="clear" w:color="auto" w:fill="DDFFDD"/>
        </w:rPr>
        <w:t>),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 </w:t>
      </w:r>
      <w:proofErr w:type="gramStart"/>
      <w:r>
        <w:rPr>
          <w:rStyle w:val="pln"/>
          <w:color w:val="222222"/>
          <w:sz w:val="21"/>
          <w:szCs w:val="21"/>
          <w:shd w:val="clear" w:color="auto" w:fill="DDFFDD"/>
        </w:rPr>
        <w:t>body</w:t>
      </w:r>
      <w:proofErr w:type="gramEnd"/>
      <w:r>
        <w:rPr>
          <w:rStyle w:val="pun"/>
          <w:color w:val="222222"/>
          <w:sz w:val="21"/>
          <w:szCs w:val="21"/>
          <w:shd w:val="clear" w:color="auto" w:fill="DDFFDD"/>
        </w:rPr>
        <w:t>:</w:t>
      </w:r>
      <w:r>
        <w:rPr>
          <w:rStyle w:val="pln"/>
          <w:color w:val="222222"/>
          <w:sz w:val="21"/>
          <w:szCs w:val="21"/>
          <w:shd w:val="clear" w:color="auto" w:fill="DDFFDD"/>
        </w:rPr>
        <w:t xml:space="preserve"> _</w:t>
      </w:r>
      <w:proofErr w:type="spellStart"/>
      <w:r>
        <w:rPr>
          <w:rStyle w:val="pln"/>
          <w:color w:val="222222"/>
          <w:sz w:val="21"/>
          <w:szCs w:val="21"/>
          <w:shd w:val="clear" w:color="auto" w:fill="DDFFDD"/>
        </w:rPr>
        <w:t>buildSuggestions</w:t>
      </w:r>
      <w:proofErr w:type="spellEnd"/>
      <w:r>
        <w:rPr>
          <w:rStyle w:val="pun"/>
          <w:color w:val="222222"/>
          <w:sz w:val="21"/>
          <w:szCs w:val="21"/>
          <w:shd w:val="clear" w:color="auto" w:fill="DDFFDD"/>
        </w:rPr>
        <w:t>(),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un"/>
          <w:color w:val="222222"/>
          <w:sz w:val="21"/>
          <w:szCs w:val="21"/>
          <w:shd w:val="clear" w:color="auto" w:fill="DDFFDD"/>
        </w:rPr>
        <w:t>);</w:t>
      </w:r>
    </w:p>
    <w:p w:rsidR="00D02FEE" w:rsidRDefault="00D02FEE" w:rsidP="00D02FEE">
      <w:pPr>
        <w:pStyle w:val="HTMLPreformatted"/>
        <w:shd w:val="clear" w:color="auto" w:fill="F8F9FA"/>
        <w:ind w:left="720"/>
        <w:rPr>
          <w:color w:val="212529"/>
          <w:sz w:val="21"/>
          <w:szCs w:val="21"/>
        </w:rPr>
      </w:pPr>
      <w:r>
        <w:rPr>
          <w:rStyle w:val="pun"/>
          <w:color w:val="222222"/>
          <w:sz w:val="21"/>
          <w:szCs w:val="21"/>
        </w:rPr>
        <w:t>}</w:t>
      </w:r>
    </w:p>
    <w:p w:rsidR="00D02FEE" w:rsidRDefault="00D02FEE" w:rsidP="00D02FE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MyApp</w:t>
      </w:r>
      <w:proofErr w:type="spellEnd"/>
      <w:r>
        <w:rPr>
          <w:rFonts w:ascii="Arial" w:hAnsi="Arial" w:cs="Arial"/>
          <w:color w:val="4A4A4A"/>
        </w:rPr>
        <w:t> class, update the </w:t>
      </w:r>
      <w:r>
        <w:rPr>
          <w:rStyle w:val="HTMLCode"/>
          <w:rFonts w:eastAsiaTheme="majorEastAsia"/>
          <w:color w:val="008F83"/>
          <w:sz w:val="21"/>
          <w:szCs w:val="21"/>
        </w:rPr>
        <w:t>build()</w:t>
      </w:r>
      <w:r>
        <w:rPr>
          <w:rFonts w:ascii="Arial" w:hAnsi="Arial" w:cs="Arial"/>
          <w:color w:val="4A4A4A"/>
        </w:rPr>
        <w:t> method by changing the title, and changing the home to be a </w:t>
      </w:r>
      <w:proofErr w:type="spellStart"/>
      <w:r>
        <w:rPr>
          <w:rStyle w:val="HTMLCode"/>
          <w:rFonts w:eastAsiaTheme="majorEastAsia"/>
          <w:color w:val="008F83"/>
          <w:sz w:val="21"/>
          <w:szCs w:val="21"/>
        </w:rPr>
        <w:t>RandomWords</w:t>
      </w:r>
      <w:proofErr w:type="spellEnd"/>
      <w:r>
        <w:rPr>
          <w:rFonts w:ascii="Arial" w:hAnsi="Arial" w:cs="Arial"/>
          <w:color w:val="4A4A4A"/>
        </w:rPr>
        <w:t> widget:</w:t>
      </w:r>
    </w:p>
    <w:p w:rsidR="00D02FEE" w:rsidRDefault="00D02FEE" w:rsidP="00D02FEE">
      <w:pPr>
        <w:shd w:val="clear" w:color="auto" w:fill="F7F7F7"/>
        <w:spacing w:beforeAutospacing="1" w:afterAutospacing="1"/>
        <w:ind w:left="720"/>
        <w:rPr>
          <w:rFonts w:ascii="Arial" w:hAnsi="Arial" w:cs="Arial"/>
          <w:color w:val="4A4A4A"/>
        </w:rPr>
      </w:pPr>
      <w:r>
        <w:rPr>
          <w:rStyle w:val="d2h-file-name"/>
          <w:rFonts w:ascii="Helvetica" w:hAnsi="Helvetica" w:cs="Helvetica"/>
          <w:color w:val="4A4A4A"/>
          <w:sz w:val="23"/>
          <w:szCs w:val="23"/>
        </w:rPr>
        <w:t>{step3_stateful_widget → step4_infinite_list}/lib/</w:t>
      </w:r>
      <w:proofErr w:type="spellStart"/>
      <w:r>
        <w:rPr>
          <w:rStyle w:val="d2h-file-name"/>
          <w:rFonts w:ascii="Helvetica" w:hAnsi="Helvetica" w:cs="Helvetica"/>
          <w:color w:val="4A4A4A"/>
          <w:sz w:val="23"/>
          <w:szCs w:val="23"/>
        </w:rPr>
        <w:t>main.dart</w:t>
      </w:r>
      <w:proofErr w:type="spellEnd"/>
    </w:p>
    <w:tbl>
      <w:tblPr>
        <w:tblW w:w="85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75"/>
      </w:tblGrid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D5E4F2"/>
              <w:left w:val="single" w:sz="6" w:space="0" w:color="D5E4F2"/>
              <w:bottom w:val="single" w:sz="2" w:space="0" w:color="D5E4F2"/>
              <w:right w:val="single" w:sz="6" w:space="0" w:color="D5E4F2"/>
            </w:tcBorders>
            <w:shd w:val="clear" w:color="auto" w:fill="F8FAF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vAlign w:val="center"/>
            <w:hideMark/>
          </w:tcPr>
          <w:p w:rsidR="00D02FEE" w:rsidRDefault="00D02FEE" w:rsidP="00D02FEE">
            <w:pPr>
              <w:shd w:val="clear" w:color="auto" w:fill="F8FAFD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@@ -10,15 +10,8 @@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class</w:t>
            </w:r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js-title"/>
                <w:rFonts w:ascii="Consolas" w:hAnsi="Consolas"/>
                <w:b/>
                <w:bCs/>
                <w:color w:val="445588"/>
                <w:sz w:val="20"/>
                <w:szCs w:val="20"/>
              </w:rPr>
              <w:t>MyApp</w:t>
            </w:r>
            <w:proofErr w:type="spellEnd"/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extends</w:t>
            </w:r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js-title"/>
                <w:rFonts w:ascii="Consolas" w:hAnsi="Consolas"/>
                <w:b/>
                <w:bCs/>
                <w:color w:val="445588"/>
                <w:sz w:val="20"/>
                <w:szCs w:val="20"/>
              </w:rPr>
              <w:t>StatelessWidget</w:t>
            </w:r>
            <w:proofErr w:type="spellEnd"/>
            <w:r>
              <w:rPr>
                <w:rStyle w:val="hljs-class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{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</w:t>
            </w:r>
            <w:r>
              <w:rPr>
                <w:rStyle w:val="hljs-meta"/>
                <w:rFonts w:ascii="Consolas" w:hAnsi="Consolas"/>
                <w:b/>
                <w:bCs/>
                <w:color w:val="999999"/>
                <w:sz w:val="20"/>
                <w:szCs w:val="20"/>
              </w:rPr>
              <w:t>@override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Widget build(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BuildContext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context) {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0"/>
                <w:szCs w:val="20"/>
              </w:rPr>
              <w:t>return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MaterialApp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title: </w:t>
            </w:r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</w:t>
            </w:r>
            <w:del w:id="5" w:author="Unknown">
              <w:r>
                <w:rPr>
                  <w:rStyle w:val="hljs-string"/>
                  <w:rFonts w:ascii="Consolas" w:hAnsi="Consolas"/>
                  <w:color w:val="DD1144"/>
                  <w:sz w:val="20"/>
                  <w:szCs w:val="20"/>
                  <w:shd w:val="clear" w:color="auto" w:fill="FFB6BA"/>
                </w:rPr>
                <w:delText>Welcome</w:delText>
              </w:r>
            </w:del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 xml:space="preserve"> </w:t>
            </w:r>
            <w:del w:id="6" w:author="Unknown">
              <w:r>
                <w:rPr>
                  <w:rStyle w:val="hljs-string"/>
                  <w:rFonts w:ascii="Consolas" w:hAnsi="Consolas"/>
                  <w:color w:val="DD1144"/>
                  <w:sz w:val="20"/>
                  <w:szCs w:val="20"/>
                  <w:shd w:val="clear" w:color="auto" w:fill="FFB6BA"/>
                </w:rPr>
                <w:delText>to</w:delText>
              </w:r>
            </w:del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 xml:space="preserve"> </w:t>
            </w:r>
            <w:del w:id="7" w:author="Unknown">
              <w:r>
                <w:rPr>
                  <w:rStyle w:val="hljs-string"/>
                  <w:rFonts w:ascii="Consolas" w:hAnsi="Consolas"/>
                  <w:color w:val="DD1144"/>
                  <w:sz w:val="20"/>
                  <w:szCs w:val="20"/>
                  <w:shd w:val="clear" w:color="auto" w:fill="FFB6BA"/>
                </w:rPr>
                <w:delText>Flutter</w:delText>
              </w:r>
            </w:del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home: </w:t>
            </w:r>
            <w:del w:id="8" w:author="Unknown">
              <w:r>
                <w:rPr>
                  <w:rStyle w:val="d2h-code-line-ctn"/>
                  <w:rFonts w:ascii="Consolas" w:hAnsi="Consolas"/>
                  <w:color w:val="333333"/>
                  <w:sz w:val="20"/>
                  <w:szCs w:val="20"/>
                  <w:shd w:val="clear" w:color="auto" w:fill="FFB6BA"/>
                </w:rPr>
                <w:delText>Scaffold</w:delText>
              </w:r>
            </w:del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B4E2B4"/>
              <w:left w:val="single" w:sz="6" w:space="0" w:color="B4E2B4"/>
              <w:bottom w:val="single" w:sz="2" w:space="0" w:color="B4E2B4"/>
              <w:right w:val="single" w:sz="6" w:space="0" w:color="B4E2B4"/>
            </w:tcBorders>
            <w:shd w:val="clear" w:color="auto" w:fill="DDFFD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vAlign w:val="center"/>
            <w:hideMark/>
          </w:tcPr>
          <w:p w:rsidR="00D02FEE" w:rsidRDefault="00D02FEE" w:rsidP="00D02FEE">
            <w:pPr>
              <w:shd w:val="clear" w:color="auto" w:fill="DDFFDD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title: </w:t>
            </w:r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</w:t>
            </w:r>
            <w:ins w:id="9" w:author="Unknown">
              <w:r>
                <w:rPr>
                  <w:rStyle w:val="hljs-string"/>
                  <w:rFonts w:ascii="Consolas" w:hAnsi="Consolas"/>
                  <w:color w:val="DD1144"/>
                  <w:sz w:val="20"/>
                  <w:szCs w:val="20"/>
                  <w:shd w:val="clear" w:color="auto" w:fill="97F295"/>
                </w:rPr>
                <w:t>Startup</w:t>
              </w:r>
            </w:ins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 xml:space="preserve"> </w:t>
            </w:r>
            <w:ins w:id="10" w:author="Unknown">
              <w:r>
                <w:rPr>
                  <w:rStyle w:val="hljs-string"/>
                  <w:rFonts w:ascii="Consolas" w:hAnsi="Consolas"/>
                  <w:color w:val="DD1144"/>
                  <w:sz w:val="20"/>
                  <w:szCs w:val="20"/>
                  <w:shd w:val="clear" w:color="auto" w:fill="97F295"/>
                </w:rPr>
                <w:t>Name</w:t>
              </w:r>
            </w:ins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 xml:space="preserve"> </w:t>
            </w:r>
            <w:ins w:id="11" w:author="Unknown">
              <w:r>
                <w:rPr>
                  <w:rStyle w:val="hljs-string"/>
                  <w:rFonts w:ascii="Consolas" w:hAnsi="Consolas"/>
                  <w:color w:val="DD1144"/>
                  <w:sz w:val="20"/>
                  <w:szCs w:val="20"/>
                  <w:shd w:val="clear" w:color="auto" w:fill="97F295"/>
                </w:rPr>
                <w:t>Generator</w:t>
              </w:r>
            </w:ins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B4E2B4"/>
              <w:left w:val="single" w:sz="6" w:space="0" w:color="B4E2B4"/>
              <w:bottom w:val="single" w:sz="2" w:space="0" w:color="B4E2B4"/>
              <w:right w:val="single" w:sz="6" w:space="0" w:color="B4E2B4"/>
            </w:tcBorders>
            <w:shd w:val="clear" w:color="auto" w:fill="DDFFDD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FFDD"/>
            <w:vAlign w:val="center"/>
            <w:hideMark/>
          </w:tcPr>
          <w:p w:rsidR="00D02FEE" w:rsidRDefault="00D02FEE" w:rsidP="00D02FEE">
            <w:pPr>
              <w:shd w:val="clear" w:color="auto" w:fill="DDFFDD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home: </w:t>
            </w:r>
            <w:proofErr w:type="spellStart"/>
            <w:ins w:id="12" w:author="Unknown">
              <w:r>
                <w:rPr>
                  <w:rStyle w:val="d2h-code-line-ctn"/>
                  <w:rFonts w:ascii="Consolas" w:hAnsi="Consolas"/>
                  <w:color w:val="333333"/>
                  <w:sz w:val="20"/>
                  <w:szCs w:val="20"/>
                  <w:shd w:val="clear" w:color="auto" w:fill="97F295"/>
                </w:rPr>
                <w:t>RandomWords</w:t>
              </w:r>
            </w:ins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</w:t>
            </w:r>
            <w:ins w:id="13" w:author="Unknown">
              <w:r>
                <w:rPr>
                  <w:rStyle w:val="d2h-code-line-ctn"/>
                  <w:rFonts w:ascii="Consolas" w:hAnsi="Consolas"/>
                  <w:color w:val="333333"/>
                  <w:sz w:val="20"/>
                  <w:szCs w:val="20"/>
                  <w:shd w:val="clear" w:color="auto" w:fill="97F295"/>
                </w:rPr>
                <w:t>),</w:t>
              </w:r>
            </w:ins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appBar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AppBar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  title: Text(</w:t>
            </w:r>
            <w:r>
              <w:rPr>
                <w:rStyle w:val="hljs-string"/>
                <w:rFonts w:ascii="Consolas" w:hAnsi="Consolas"/>
                <w:color w:val="DD1144"/>
                <w:sz w:val="20"/>
                <w:szCs w:val="20"/>
              </w:rPr>
              <w:t>'Welcome to Flutter'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body: Center(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  child: </w:t>
            </w:r>
            <w:proofErr w:type="spellStart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RandomWords</w:t>
            </w:r>
            <w:proofErr w:type="spellEnd"/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>(),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  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9AEAE"/>
              <w:left w:val="single" w:sz="6" w:space="0" w:color="E9AEAE"/>
              <w:bottom w:val="single" w:sz="2" w:space="0" w:color="E9AEAE"/>
              <w:right w:val="single" w:sz="6" w:space="0" w:color="E9AEAE"/>
            </w:tcBorders>
            <w:shd w:val="clear" w:color="auto" w:fill="FEE8E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E8E9"/>
            <w:vAlign w:val="center"/>
            <w:hideMark/>
          </w:tcPr>
          <w:p w:rsidR="00D02FEE" w:rsidRDefault="00D02FEE" w:rsidP="00D02FEE">
            <w:pPr>
              <w:shd w:val="clear" w:color="auto" w:fill="FEE8E9"/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  ),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  );</w:t>
            </w:r>
          </w:p>
        </w:tc>
      </w:tr>
      <w:tr w:rsidR="00D02FEE" w:rsidTr="00D02FEE">
        <w:trPr>
          <w:trHeight w:val="300"/>
        </w:trPr>
        <w:tc>
          <w:tcPr>
            <w:tcW w:w="1290" w:type="dxa"/>
            <w:tcBorders>
              <w:top w:val="single" w:sz="2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</w:t>
            </w:r>
          </w:p>
          <w:p w:rsidR="00D02FEE" w:rsidRDefault="00D02FEE" w:rsidP="00D02FEE">
            <w:pPr>
              <w:spacing w:line="300" w:lineRule="atLeast"/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02FEE" w:rsidRDefault="00D02FEE" w:rsidP="00D02FEE">
            <w:pPr>
              <w:spacing w:line="30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d2h-code-line-prefix"/>
                <w:rFonts w:ascii="Consolas" w:hAnsi="Consolas"/>
                <w:sz w:val="20"/>
                <w:szCs w:val="20"/>
              </w:rPr>
              <w:t> </w:t>
            </w:r>
            <w:r>
              <w:rPr>
                <w:rFonts w:ascii="Consolas" w:hAnsi="Consolas"/>
                <w:sz w:val="20"/>
                <w:szCs w:val="20"/>
              </w:rPr>
              <w:t> </w:t>
            </w:r>
            <w:r>
              <w:rPr>
                <w:rStyle w:val="d2h-code-line-ctn"/>
                <w:rFonts w:ascii="Consolas" w:hAnsi="Consolas"/>
                <w:color w:val="333333"/>
                <w:sz w:val="20"/>
                <w:szCs w:val="20"/>
              </w:rPr>
              <w:t xml:space="preserve">  }</w:t>
            </w:r>
          </w:p>
        </w:tc>
      </w:tr>
    </w:tbl>
    <w:p w:rsidR="00D02FEE" w:rsidRDefault="008D6434" w:rsidP="00D5407E">
      <w:r w:rsidRPr="008D6434">
        <w:t>https://www.youtube.com/watch?v=pTJJsmejUOQ</w:t>
      </w:r>
      <w:bookmarkStart w:id="14" w:name="_GoBack"/>
      <w:bookmarkEnd w:id="14"/>
    </w:p>
    <w:sectPr w:rsidR="00D0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1941"/>
    <w:multiLevelType w:val="multilevel"/>
    <w:tmpl w:val="0F3A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230E4"/>
    <w:multiLevelType w:val="multilevel"/>
    <w:tmpl w:val="A4E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1261B"/>
    <w:multiLevelType w:val="multilevel"/>
    <w:tmpl w:val="27D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C055C"/>
    <w:multiLevelType w:val="multilevel"/>
    <w:tmpl w:val="758E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524D36"/>
    <w:multiLevelType w:val="multilevel"/>
    <w:tmpl w:val="CA4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F3A95"/>
    <w:multiLevelType w:val="multilevel"/>
    <w:tmpl w:val="31A4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7E"/>
    <w:rsid w:val="004D5935"/>
    <w:rsid w:val="008D6434"/>
    <w:rsid w:val="00C27AB6"/>
    <w:rsid w:val="00D02FEE"/>
    <w:rsid w:val="00D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4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540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40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0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2FEE"/>
    <w:rPr>
      <w:i/>
      <w:iCs/>
    </w:rPr>
  </w:style>
  <w:style w:type="character" w:styleId="Strong">
    <w:name w:val="Strong"/>
    <w:basedOn w:val="DefaultParagraphFont"/>
    <w:uiPriority w:val="22"/>
    <w:qFormat/>
    <w:rsid w:val="00D02F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FEE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02FEE"/>
  </w:style>
  <w:style w:type="character" w:customStyle="1" w:styleId="nc">
    <w:name w:val="nc"/>
    <w:basedOn w:val="DefaultParagraphFont"/>
    <w:rsid w:val="00D02FEE"/>
  </w:style>
  <w:style w:type="character" w:customStyle="1" w:styleId="n">
    <w:name w:val="n"/>
    <w:basedOn w:val="DefaultParagraphFont"/>
    <w:rsid w:val="00D02FEE"/>
  </w:style>
  <w:style w:type="character" w:customStyle="1" w:styleId="o">
    <w:name w:val="o"/>
    <w:basedOn w:val="DefaultParagraphFont"/>
    <w:rsid w:val="00D02FEE"/>
  </w:style>
  <w:style w:type="character" w:customStyle="1" w:styleId="nd">
    <w:name w:val="nd"/>
    <w:basedOn w:val="DefaultParagraphFont"/>
    <w:rsid w:val="00D02FEE"/>
  </w:style>
  <w:style w:type="character" w:customStyle="1" w:styleId="k">
    <w:name w:val="k"/>
    <w:basedOn w:val="DefaultParagraphFont"/>
    <w:rsid w:val="00D02FEE"/>
  </w:style>
  <w:style w:type="character" w:customStyle="1" w:styleId="kwd">
    <w:name w:val="kwd"/>
    <w:basedOn w:val="DefaultParagraphFont"/>
    <w:rsid w:val="00D02FEE"/>
  </w:style>
  <w:style w:type="character" w:customStyle="1" w:styleId="pln">
    <w:name w:val="pln"/>
    <w:basedOn w:val="DefaultParagraphFont"/>
    <w:rsid w:val="00D02FEE"/>
  </w:style>
  <w:style w:type="character" w:customStyle="1" w:styleId="typ">
    <w:name w:val="typ"/>
    <w:basedOn w:val="DefaultParagraphFont"/>
    <w:rsid w:val="00D02FEE"/>
  </w:style>
  <w:style w:type="character" w:customStyle="1" w:styleId="pun">
    <w:name w:val="pun"/>
    <w:basedOn w:val="DefaultParagraphFont"/>
    <w:rsid w:val="00D02FEE"/>
  </w:style>
  <w:style w:type="character" w:customStyle="1" w:styleId="d2h-file-name">
    <w:name w:val="d2h-file-name"/>
    <w:basedOn w:val="DefaultParagraphFont"/>
    <w:rsid w:val="00D02FEE"/>
  </w:style>
  <w:style w:type="character" w:customStyle="1" w:styleId="d2h-code-line-prefix">
    <w:name w:val="d2h-code-line-prefix"/>
    <w:basedOn w:val="DefaultParagraphFont"/>
    <w:rsid w:val="00D02FEE"/>
  </w:style>
  <w:style w:type="character" w:customStyle="1" w:styleId="d2h-code-line-ctn">
    <w:name w:val="d2h-code-line-ctn"/>
    <w:basedOn w:val="DefaultParagraphFont"/>
    <w:rsid w:val="00D02FEE"/>
  </w:style>
  <w:style w:type="character" w:customStyle="1" w:styleId="hljs-class">
    <w:name w:val="hljs-class"/>
    <w:basedOn w:val="DefaultParagraphFont"/>
    <w:rsid w:val="00D02FEE"/>
  </w:style>
  <w:style w:type="character" w:customStyle="1" w:styleId="hljs-keyword">
    <w:name w:val="hljs-keyword"/>
    <w:basedOn w:val="DefaultParagraphFont"/>
    <w:rsid w:val="00D02FEE"/>
  </w:style>
  <w:style w:type="character" w:customStyle="1" w:styleId="hljs-title">
    <w:name w:val="hljs-title"/>
    <w:basedOn w:val="DefaultParagraphFont"/>
    <w:rsid w:val="00D02FEE"/>
  </w:style>
  <w:style w:type="character" w:customStyle="1" w:styleId="hljs-meta">
    <w:name w:val="hljs-meta"/>
    <w:basedOn w:val="DefaultParagraphFont"/>
    <w:rsid w:val="00D02FEE"/>
  </w:style>
  <w:style w:type="character" w:customStyle="1" w:styleId="hljs-string">
    <w:name w:val="hljs-string"/>
    <w:basedOn w:val="DefaultParagraphFont"/>
    <w:rsid w:val="00D02FEE"/>
  </w:style>
  <w:style w:type="character" w:customStyle="1" w:styleId="lit">
    <w:name w:val="lit"/>
    <w:basedOn w:val="DefaultParagraphFont"/>
    <w:rsid w:val="00D02FEE"/>
  </w:style>
  <w:style w:type="character" w:customStyle="1" w:styleId="com">
    <w:name w:val="com"/>
    <w:basedOn w:val="DefaultParagraphFont"/>
    <w:rsid w:val="00D02FEE"/>
  </w:style>
  <w:style w:type="character" w:customStyle="1" w:styleId="str">
    <w:name w:val="str"/>
    <w:basedOn w:val="DefaultParagraphFont"/>
    <w:rsid w:val="00D02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4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540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40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0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2FEE"/>
    <w:rPr>
      <w:i/>
      <w:iCs/>
    </w:rPr>
  </w:style>
  <w:style w:type="character" w:styleId="Strong">
    <w:name w:val="Strong"/>
    <w:basedOn w:val="DefaultParagraphFont"/>
    <w:uiPriority w:val="22"/>
    <w:qFormat/>
    <w:rsid w:val="00D02F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FEE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02FEE"/>
  </w:style>
  <w:style w:type="character" w:customStyle="1" w:styleId="nc">
    <w:name w:val="nc"/>
    <w:basedOn w:val="DefaultParagraphFont"/>
    <w:rsid w:val="00D02FEE"/>
  </w:style>
  <w:style w:type="character" w:customStyle="1" w:styleId="n">
    <w:name w:val="n"/>
    <w:basedOn w:val="DefaultParagraphFont"/>
    <w:rsid w:val="00D02FEE"/>
  </w:style>
  <w:style w:type="character" w:customStyle="1" w:styleId="o">
    <w:name w:val="o"/>
    <w:basedOn w:val="DefaultParagraphFont"/>
    <w:rsid w:val="00D02FEE"/>
  </w:style>
  <w:style w:type="character" w:customStyle="1" w:styleId="nd">
    <w:name w:val="nd"/>
    <w:basedOn w:val="DefaultParagraphFont"/>
    <w:rsid w:val="00D02FEE"/>
  </w:style>
  <w:style w:type="character" w:customStyle="1" w:styleId="k">
    <w:name w:val="k"/>
    <w:basedOn w:val="DefaultParagraphFont"/>
    <w:rsid w:val="00D02FEE"/>
  </w:style>
  <w:style w:type="character" w:customStyle="1" w:styleId="kwd">
    <w:name w:val="kwd"/>
    <w:basedOn w:val="DefaultParagraphFont"/>
    <w:rsid w:val="00D02FEE"/>
  </w:style>
  <w:style w:type="character" w:customStyle="1" w:styleId="pln">
    <w:name w:val="pln"/>
    <w:basedOn w:val="DefaultParagraphFont"/>
    <w:rsid w:val="00D02FEE"/>
  </w:style>
  <w:style w:type="character" w:customStyle="1" w:styleId="typ">
    <w:name w:val="typ"/>
    <w:basedOn w:val="DefaultParagraphFont"/>
    <w:rsid w:val="00D02FEE"/>
  </w:style>
  <w:style w:type="character" w:customStyle="1" w:styleId="pun">
    <w:name w:val="pun"/>
    <w:basedOn w:val="DefaultParagraphFont"/>
    <w:rsid w:val="00D02FEE"/>
  </w:style>
  <w:style w:type="character" w:customStyle="1" w:styleId="d2h-file-name">
    <w:name w:val="d2h-file-name"/>
    <w:basedOn w:val="DefaultParagraphFont"/>
    <w:rsid w:val="00D02FEE"/>
  </w:style>
  <w:style w:type="character" w:customStyle="1" w:styleId="d2h-code-line-prefix">
    <w:name w:val="d2h-code-line-prefix"/>
    <w:basedOn w:val="DefaultParagraphFont"/>
    <w:rsid w:val="00D02FEE"/>
  </w:style>
  <w:style w:type="character" w:customStyle="1" w:styleId="d2h-code-line-ctn">
    <w:name w:val="d2h-code-line-ctn"/>
    <w:basedOn w:val="DefaultParagraphFont"/>
    <w:rsid w:val="00D02FEE"/>
  </w:style>
  <w:style w:type="character" w:customStyle="1" w:styleId="hljs-class">
    <w:name w:val="hljs-class"/>
    <w:basedOn w:val="DefaultParagraphFont"/>
    <w:rsid w:val="00D02FEE"/>
  </w:style>
  <w:style w:type="character" w:customStyle="1" w:styleId="hljs-keyword">
    <w:name w:val="hljs-keyword"/>
    <w:basedOn w:val="DefaultParagraphFont"/>
    <w:rsid w:val="00D02FEE"/>
  </w:style>
  <w:style w:type="character" w:customStyle="1" w:styleId="hljs-title">
    <w:name w:val="hljs-title"/>
    <w:basedOn w:val="DefaultParagraphFont"/>
    <w:rsid w:val="00D02FEE"/>
  </w:style>
  <w:style w:type="character" w:customStyle="1" w:styleId="hljs-meta">
    <w:name w:val="hljs-meta"/>
    <w:basedOn w:val="DefaultParagraphFont"/>
    <w:rsid w:val="00D02FEE"/>
  </w:style>
  <w:style w:type="character" w:customStyle="1" w:styleId="hljs-string">
    <w:name w:val="hljs-string"/>
    <w:basedOn w:val="DefaultParagraphFont"/>
    <w:rsid w:val="00D02FEE"/>
  </w:style>
  <w:style w:type="character" w:customStyle="1" w:styleId="lit">
    <w:name w:val="lit"/>
    <w:basedOn w:val="DefaultParagraphFont"/>
    <w:rsid w:val="00D02FEE"/>
  </w:style>
  <w:style w:type="character" w:customStyle="1" w:styleId="com">
    <w:name w:val="com"/>
    <w:basedOn w:val="DefaultParagraphFont"/>
    <w:rsid w:val="00D02FEE"/>
  </w:style>
  <w:style w:type="character" w:customStyle="1" w:styleId="str">
    <w:name w:val="str"/>
    <w:basedOn w:val="DefaultParagraphFont"/>
    <w:rsid w:val="00D0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1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39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42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</w:div>
                <w:div w:id="18327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816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D5E4F2"/>
                            <w:left w:val="none" w:sz="0" w:space="8" w:color="D5E4F2"/>
                            <w:bottom w:val="none" w:sz="0" w:space="0" w:color="D5E4F2"/>
                            <w:right w:val="none" w:sz="0" w:space="8" w:color="D5E4F2"/>
                          </w:divBdr>
                        </w:div>
                        <w:div w:id="12125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656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070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355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213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1455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B4E2B4"/>
                            <w:left w:val="none" w:sz="0" w:space="8" w:color="B4E2B4"/>
                            <w:bottom w:val="none" w:sz="0" w:space="0" w:color="B4E2B4"/>
                            <w:right w:val="none" w:sz="0" w:space="8" w:color="B4E2B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5860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7713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215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8580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47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none" w:sz="0" w:space="0" w:color="auto"/>
                <w:right w:val="single" w:sz="6" w:space="0" w:color="DEE2E6"/>
              </w:divBdr>
            </w:div>
            <w:div w:id="366754814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6989089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6175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00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</w:div>
                <w:div w:id="16728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149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D5E4F2"/>
                            <w:left w:val="none" w:sz="0" w:space="8" w:color="D5E4F2"/>
                            <w:bottom w:val="none" w:sz="0" w:space="0" w:color="D5E4F2"/>
                            <w:right w:val="none" w:sz="0" w:space="8" w:color="D5E4F2"/>
                          </w:divBdr>
                        </w:div>
                        <w:div w:id="4978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7872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73771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356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3851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5569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6511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691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644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8565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D5E4F2"/>
                            <w:left w:val="none" w:sz="0" w:space="8" w:color="D5E4F2"/>
                            <w:bottom w:val="none" w:sz="0" w:space="0" w:color="D5E4F2"/>
                            <w:right w:val="none" w:sz="0" w:space="8" w:color="D5E4F2"/>
                          </w:divBdr>
                        </w:div>
                        <w:div w:id="8360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8040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658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444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648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41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937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B4E2B4"/>
                            <w:left w:val="none" w:sz="0" w:space="8" w:color="B4E2B4"/>
                            <w:bottom w:val="none" w:sz="0" w:space="0" w:color="B4E2B4"/>
                            <w:right w:val="none" w:sz="0" w:space="8" w:color="B4E2B4"/>
                          </w:divBdr>
                        </w:div>
                        <w:div w:id="14988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340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401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4659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439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76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none" w:sz="0" w:space="0" w:color="auto"/>
                <w:right w:val="single" w:sz="6" w:space="0" w:color="DEE2E6"/>
              </w:divBdr>
            </w:div>
            <w:div w:id="64500857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271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334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none" w:sz="0" w:space="0" w:color="auto"/>
                <w:right w:val="single" w:sz="6" w:space="0" w:color="DEE2E6"/>
              </w:divBdr>
            </w:div>
            <w:div w:id="140741699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1668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82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none" w:sz="0" w:space="0" w:color="auto"/>
                <w:right w:val="single" w:sz="6" w:space="0" w:color="DEE2E6"/>
              </w:divBdr>
            </w:div>
            <w:div w:id="189734924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522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314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none" w:sz="0" w:space="0" w:color="auto"/>
                <w:right w:val="single" w:sz="6" w:space="0" w:color="DEE2E6"/>
              </w:divBdr>
            </w:div>
            <w:div w:id="39212612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170056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64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22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</w:div>
                <w:div w:id="1543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985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D5E4F2"/>
                            <w:left w:val="none" w:sz="0" w:space="8" w:color="D5E4F2"/>
                            <w:bottom w:val="none" w:sz="0" w:space="0" w:color="D5E4F2"/>
                            <w:right w:val="none" w:sz="0" w:space="8" w:color="D5E4F2"/>
                          </w:divBdr>
                        </w:div>
                        <w:div w:id="17561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303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103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9235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742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0586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1747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5189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9282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038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B4E2B4"/>
                            <w:left w:val="none" w:sz="0" w:space="8" w:color="B4E2B4"/>
                            <w:bottom w:val="none" w:sz="0" w:space="0" w:color="B4E2B4"/>
                            <w:right w:val="none" w:sz="0" w:space="8" w:color="B4E2B4"/>
                          </w:divBdr>
                        </w:div>
                        <w:div w:id="18968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935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B4E2B4"/>
                            <w:left w:val="none" w:sz="0" w:space="8" w:color="B4E2B4"/>
                            <w:bottom w:val="none" w:sz="0" w:space="0" w:color="B4E2B4"/>
                            <w:right w:val="none" w:sz="0" w:space="8" w:color="B4E2B4"/>
                          </w:divBdr>
                        </w:div>
                        <w:div w:id="10706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2832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6818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005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1476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2995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6671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879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1328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084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2727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996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11949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075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9243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810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7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0090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50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none" w:sz="0" w:space="0" w:color="auto"/>
                <w:right w:val="single" w:sz="6" w:space="0" w:color="DEE2E6"/>
              </w:divBdr>
            </w:div>
            <w:div w:id="211663263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  <w:div w:id="210641326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78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415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</w:div>
                <w:div w:id="210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689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D5E4F2"/>
                            <w:left w:val="none" w:sz="0" w:space="8" w:color="D5E4F2"/>
                            <w:bottom w:val="none" w:sz="0" w:space="0" w:color="D5E4F2"/>
                            <w:right w:val="none" w:sz="0" w:space="8" w:color="D5E4F2"/>
                          </w:divBdr>
                        </w:div>
                        <w:div w:id="15125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3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464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703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4503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7566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B4E2B4"/>
                            <w:left w:val="none" w:sz="0" w:space="8" w:color="B4E2B4"/>
                            <w:bottom w:val="none" w:sz="0" w:space="0" w:color="B4E2B4"/>
                            <w:right w:val="none" w:sz="0" w:space="8" w:color="B4E2B4"/>
                          </w:divBdr>
                        </w:div>
                        <w:div w:id="20761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2831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5792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8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424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588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D5E4F2"/>
                            <w:left w:val="none" w:sz="0" w:space="8" w:color="D5E4F2"/>
                            <w:bottom w:val="none" w:sz="0" w:space="0" w:color="D5E4F2"/>
                            <w:right w:val="none" w:sz="0" w:space="8" w:color="D5E4F2"/>
                          </w:divBdr>
                        </w:div>
                        <w:div w:id="18763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390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573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2015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694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E9AEAE"/>
                            <w:left w:val="none" w:sz="0" w:space="8" w:color="E9AEAE"/>
                            <w:bottom w:val="none" w:sz="0" w:space="0" w:color="E9AEAE"/>
                            <w:right w:val="none" w:sz="0" w:space="8" w:color="E9AEAE"/>
                          </w:divBdr>
                        </w:div>
                        <w:div w:id="398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4517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B4E2B4"/>
                            <w:left w:val="none" w:sz="0" w:space="8" w:color="B4E2B4"/>
                            <w:bottom w:val="none" w:sz="0" w:space="0" w:color="B4E2B4"/>
                            <w:right w:val="none" w:sz="0" w:space="8" w:color="B4E2B4"/>
                          </w:divBdr>
                        </w:div>
                        <w:div w:id="702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4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710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710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1785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get-started/test-driv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sign.google.com/icons/" TargetMode="External"/><Relationship Id="rId12" Type="http://schemas.openxmlformats.org/officeDocument/2006/relationships/hyperlink" Target="https://api.flutter.dev/flutter/material/Scaffold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guidelines" TargetMode="External"/><Relationship Id="rId11" Type="http://schemas.openxmlformats.org/officeDocument/2006/relationships/hyperlink" Target="https://raw.githubusercontent.com/flutter/codelabs/master/startup_namer/step3_stateful_widget/lib/main.d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flutter.dev/flutter/widgets/State-cla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rt.dev/guides/language/language-to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2021-03-03T07:13:00Z</dcterms:created>
  <dcterms:modified xsi:type="dcterms:W3CDTF">2021-03-03T09:28:00Z</dcterms:modified>
</cp:coreProperties>
</file>